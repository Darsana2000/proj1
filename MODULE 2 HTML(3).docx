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3032E" w:rsidRPr="000A41C2" w:rsidRDefault="00E3032E" w:rsidP="00E3032E">
      <w:pPr>
        <w:spacing w:line="360" w:lineRule="auto"/>
        <w:jc w:val="center"/>
        <w:rPr>
          <w:rFonts w:ascii="Tahoma" w:hAnsi="Tahoma" w:cs="Tahoma"/>
          <w:b/>
          <w:bCs/>
          <w:sz w:val="24"/>
          <w:szCs w:val="24"/>
        </w:rPr>
      </w:pPr>
    </w:p>
    <w:p w:rsidR="00B4234B" w:rsidRPr="002E14F5" w:rsidRDefault="00B4234B" w:rsidP="00E3032E">
      <w:pPr>
        <w:spacing w:line="360" w:lineRule="auto"/>
        <w:jc w:val="center"/>
        <w:rPr>
          <w:rFonts w:ascii="Tahoma" w:hAnsi="Tahoma" w:cs="Tahoma"/>
          <w:b/>
          <w:bCs/>
          <w:sz w:val="28"/>
          <w:szCs w:val="28"/>
        </w:rPr>
      </w:pPr>
      <w:r w:rsidRPr="002E14F5">
        <w:rPr>
          <w:rFonts w:ascii="Tahoma" w:hAnsi="Tahoma" w:cs="Tahoma"/>
          <w:b/>
          <w:bCs/>
          <w:sz w:val="28"/>
          <w:szCs w:val="28"/>
        </w:rPr>
        <w:t>Markup Language (HTML)</w:t>
      </w:r>
    </w:p>
    <w:p w:rsidR="00533945" w:rsidRPr="000A41C2" w:rsidRDefault="002E059E" w:rsidP="00E3032E">
      <w:pPr>
        <w:spacing w:line="360" w:lineRule="auto"/>
        <w:jc w:val="center"/>
        <w:rPr>
          <w:rFonts w:ascii="Tahoma" w:hAnsi="Tahoma" w:cs="Tahoma"/>
          <w:b/>
          <w:bCs/>
          <w:sz w:val="24"/>
          <w:szCs w:val="24"/>
        </w:rPr>
      </w:pPr>
      <w:r w:rsidRPr="000A41C2">
        <w:rPr>
          <w:rFonts w:ascii="Tahoma" w:hAnsi="Tahoma" w:cs="Tahoma"/>
          <w:b/>
          <w:bCs/>
          <w:sz w:val="24"/>
          <w:szCs w:val="24"/>
        </w:rPr>
        <w:t>MODULE 2</w:t>
      </w:r>
    </w:p>
    <w:p w:rsidR="00533945" w:rsidRPr="000A41C2" w:rsidRDefault="002E059E" w:rsidP="00E3032E">
      <w:pPr>
        <w:spacing w:line="360" w:lineRule="auto"/>
        <w:jc w:val="both"/>
        <w:rPr>
          <w:rFonts w:ascii="Tahoma" w:hAnsi="Tahoma" w:cs="Tahoma"/>
          <w:b/>
          <w:bCs/>
          <w:sz w:val="24"/>
          <w:szCs w:val="24"/>
          <w:u w:val="single"/>
        </w:rPr>
      </w:pPr>
      <w:r w:rsidRPr="000A41C2">
        <w:rPr>
          <w:rFonts w:ascii="Tahoma" w:hAnsi="Tahoma" w:cs="Tahoma"/>
          <w:b/>
          <w:bCs/>
          <w:sz w:val="24"/>
          <w:szCs w:val="24"/>
          <w:u w:val="single"/>
        </w:rPr>
        <w:t>Introduction to HTML</w:t>
      </w:r>
    </w:p>
    <w:p w:rsidR="00533945" w:rsidRPr="000A41C2" w:rsidRDefault="002E059E" w:rsidP="00E3032E">
      <w:pPr>
        <w:pStyle w:val="NormalWeb"/>
        <w:spacing w:line="360" w:lineRule="auto"/>
        <w:rPr>
          <w:rFonts w:ascii="Tahoma" w:hAnsi="Tahoma" w:cs="Tahoma"/>
        </w:rPr>
      </w:pPr>
      <w:r w:rsidRPr="000A41C2">
        <w:rPr>
          <w:rFonts w:ascii="Tahoma" w:hAnsi="Tahoma" w:cs="Tahoma"/>
        </w:rPr>
        <w:t>HTML is the standard markup language for creating Web pages.</w:t>
      </w:r>
    </w:p>
    <w:p w:rsidR="00533945" w:rsidRPr="000A41C2" w:rsidRDefault="002E059E" w:rsidP="00E3032E">
      <w:pPr>
        <w:numPr>
          <w:ilvl w:val="0"/>
          <w:numId w:val="1"/>
        </w:numPr>
        <w:spacing w:beforeAutospacing="1" w:after="0" w:afterAutospacing="1" w:line="360" w:lineRule="auto"/>
        <w:rPr>
          <w:rFonts w:ascii="Tahoma" w:hAnsi="Tahoma" w:cs="Tahoma"/>
          <w:sz w:val="24"/>
          <w:szCs w:val="24"/>
        </w:rPr>
      </w:pPr>
      <w:r w:rsidRPr="000A41C2">
        <w:rPr>
          <w:rFonts w:ascii="Tahoma" w:hAnsi="Tahoma" w:cs="Tahoma"/>
          <w:sz w:val="24"/>
          <w:szCs w:val="24"/>
        </w:rPr>
        <w:t>HTML stands for Hyper Text Markup Language</w:t>
      </w:r>
    </w:p>
    <w:p w:rsidR="00533945" w:rsidRPr="000A41C2" w:rsidRDefault="002E059E" w:rsidP="00E3032E">
      <w:pPr>
        <w:numPr>
          <w:ilvl w:val="0"/>
          <w:numId w:val="1"/>
        </w:numPr>
        <w:spacing w:beforeAutospacing="1" w:after="0" w:afterAutospacing="1" w:line="360" w:lineRule="auto"/>
        <w:rPr>
          <w:rFonts w:ascii="Tahoma" w:hAnsi="Tahoma" w:cs="Tahoma"/>
          <w:sz w:val="24"/>
          <w:szCs w:val="24"/>
        </w:rPr>
      </w:pPr>
      <w:r w:rsidRPr="000A41C2">
        <w:rPr>
          <w:rFonts w:ascii="Tahoma" w:hAnsi="Tahoma" w:cs="Tahoma"/>
          <w:sz w:val="24"/>
          <w:szCs w:val="24"/>
        </w:rPr>
        <w:t>HTML describes the structure of Web pages using markup</w:t>
      </w:r>
    </w:p>
    <w:p w:rsidR="00533945" w:rsidRPr="000A41C2" w:rsidRDefault="002E059E" w:rsidP="00E3032E">
      <w:pPr>
        <w:numPr>
          <w:ilvl w:val="0"/>
          <w:numId w:val="1"/>
        </w:numPr>
        <w:spacing w:beforeAutospacing="1" w:after="0" w:afterAutospacing="1" w:line="360" w:lineRule="auto"/>
        <w:rPr>
          <w:rFonts w:ascii="Tahoma" w:hAnsi="Tahoma" w:cs="Tahoma"/>
          <w:sz w:val="24"/>
          <w:szCs w:val="24"/>
        </w:rPr>
      </w:pPr>
      <w:r w:rsidRPr="000A41C2">
        <w:rPr>
          <w:rFonts w:ascii="Tahoma" w:hAnsi="Tahoma" w:cs="Tahoma"/>
          <w:sz w:val="24"/>
          <w:szCs w:val="24"/>
        </w:rPr>
        <w:t>HTML elements are the building blocks of HTML pages</w:t>
      </w:r>
    </w:p>
    <w:p w:rsidR="00533945" w:rsidRPr="000A41C2" w:rsidRDefault="002E059E" w:rsidP="00E3032E">
      <w:pPr>
        <w:numPr>
          <w:ilvl w:val="0"/>
          <w:numId w:val="1"/>
        </w:numPr>
        <w:spacing w:beforeAutospacing="1" w:after="0" w:afterAutospacing="1" w:line="360" w:lineRule="auto"/>
        <w:rPr>
          <w:rFonts w:ascii="Tahoma" w:hAnsi="Tahoma" w:cs="Tahoma"/>
          <w:sz w:val="24"/>
          <w:szCs w:val="24"/>
        </w:rPr>
      </w:pPr>
      <w:r w:rsidRPr="000A41C2">
        <w:rPr>
          <w:rFonts w:ascii="Tahoma" w:hAnsi="Tahoma" w:cs="Tahoma"/>
          <w:sz w:val="24"/>
          <w:szCs w:val="24"/>
        </w:rPr>
        <w:t>HTML elements are represented by tags</w:t>
      </w:r>
    </w:p>
    <w:p w:rsidR="00533945" w:rsidRPr="000A41C2" w:rsidRDefault="002E059E" w:rsidP="00E3032E">
      <w:pPr>
        <w:numPr>
          <w:ilvl w:val="0"/>
          <w:numId w:val="1"/>
        </w:numPr>
        <w:spacing w:beforeAutospacing="1" w:after="0" w:afterAutospacing="1" w:line="360" w:lineRule="auto"/>
        <w:rPr>
          <w:rFonts w:ascii="Tahoma" w:hAnsi="Tahoma" w:cs="Tahoma"/>
          <w:sz w:val="24"/>
          <w:szCs w:val="24"/>
        </w:rPr>
      </w:pPr>
      <w:r w:rsidRPr="000A41C2">
        <w:rPr>
          <w:rFonts w:ascii="Tahoma" w:hAnsi="Tahoma" w:cs="Tahoma"/>
          <w:sz w:val="24"/>
          <w:szCs w:val="24"/>
        </w:rPr>
        <w:t>HTML tags label pieces of content such as "heading", "paragraph", "table", and so on</w:t>
      </w:r>
    </w:p>
    <w:p w:rsidR="00533945" w:rsidRPr="000A41C2" w:rsidRDefault="002E059E" w:rsidP="00E3032E">
      <w:pPr>
        <w:numPr>
          <w:ilvl w:val="0"/>
          <w:numId w:val="1"/>
        </w:numPr>
        <w:spacing w:beforeAutospacing="1" w:after="0" w:afterAutospacing="1" w:line="360" w:lineRule="auto"/>
        <w:rPr>
          <w:rFonts w:ascii="Tahoma" w:hAnsi="Tahoma" w:cs="Tahoma"/>
          <w:sz w:val="24"/>
          <w:szCs w:val="24"/>
        </w:rPr>
      </w:pPr>
      <w:r w:rsidRPr="000A41C2">
        <w:rPr>
          <w:rFonts w:ascii="Tahoma" w:hAnsi="Tahoma" w:cs="Tahoma"/>
          <w:sz w:val="24"/>
          <w:szCs w:val="24"/>
        </w:rPr>
        <w:t>Browsers do not display the HTML tags, but use them to render the content of the page</w:t>
      </w:r>
    </w:p>
    <w:p w:rsidR="00533945" w:rsidRPr="000A41C2" w:rsidRDefault="002E059E" w:rsidP="00E3032E">
      <w:pPr>
        <w:pStyle w:val="Heading2"/>
        <w:spacing w:line="360" w:lineRule="auto"/>
        <w:rPr>
          <w:rFonts w:ascii="Tahoma" w:hAnsi="Tahoma" w:cs="Tahoma" w:hint="default"/>
          <w:sz w:val="24"/>
          <w:szCs w:val="24"/>
        </w:rPr>
      </w:pPr>
      <w:r w:rsidRPr="000A41C2">
        <w:rPr>
          <w:rFonts w:ascii="Tahoma" w:hAnsi="Tahoma" w:cs="Tahoma" w:hint="default"/>
          <w:sz w:val="24"/>
          <w:szCs w:val="24"/>
        </w:rPr>
        <w:t>A Simple HTML Document</w:t>
      </w:r>
    </w:p>
    <w:p w:rsidR="00533945" w:rsidRPr="000A41C2" w:rsidRDefault="002E059E" w:rsidP="00E3032E">
      <w:pPr>
        <w:spacing w:line="360" w:lineRule="auto"/>
        <w:jc w:val="both"/>
        <w:rPr>
          <w:rFonts w:ascii="Tahoma" w:eastAsia="SimSun" w:hAnsi="Tahoma" w:cs="Tahoma"/>
          <w:sz w:val="24"/>
          <w:szCs w:val="24"/>
        </w:rPr>
      </w:pPr>
      <w:r w:rsidRPr="000A41C2">
        <w:rPr>
          <w:rFonts w:ascii="Tahoma" w:eastAsia="SimSun" w:hAnsi="Tahoma" w:cs="Tahoma"/>
          <w:sz w:val="24"/>
          <w:szCs w:val="24"/>
        </w:rPr>
        <w:t>&lt;html&gt;</w:t>
      </w:r>
      <w:r w:rsidRPr="000A41C2">
        <w:rPr>
          <w:rFonts w:ascii="Tahoma" w:eastAsia="SimSun" w:hAnsi="Tahoma" w:cs="Tahoma"/>
          <w:sz w:val="24"/>
          <w:szCs w:val="24"/>
        </w:rPr>
        <w:br/>
      </w:r>
      <w:r w:rsidR="00E3032E" w:rsidRPr="000A41C2">
        <w:rPr>
          <w:rFonts w:ascii="Tahoma" w:eastAsia="SimSun" w:hAnsi="Tahoma" w:cs="Tahoma"/>
          <w:sz w:val="24"/>
          <w:szCs w:val="24"/>
        </w:rPr>
        <w:t xml:space="preserve"> </w:t>
      </w:r>
      <w:r w:rsidRPr="000A41C2">
        <w:rPr>
          <w:rFonts w:ascii="Tahoma" w:eastAsia="SimSun" w:hAnsi="Tahoma" w:cs="Tahoma"/>
          <w:sz w:val="24"/>
          <w:szCs w:val="24"/>
        </w:rPr>
        <w:t>&lt;head&gt;</w:t>
      </w:r>
      <w:r w:rsidRPr="000A41C2">
        <w:rPr>
          <w:rFonts w:ascii="Tahoma" w:eastAsia="SimSun" w:hAnsi="Tahoma" w:cs="Tahoma"/>
          <w:sz w:val="24"/>
          <w:szCs w:val="24"/>
        </w:rPr>
        <w:br/>
      </w:r>
      <w:r w:rsidR="00E3032E" w:rsidRPr="000A41C2">
        <w:rPr>
          <w:rFonts w:ascii="Tahoma" w:eastAsia="SimSun" w:hAnsi="Tahoma" w:cs="Tahoma"/>
          <w:sz w:val="24"/>
          <w:szCs w:val="24"/>
        </w:rPr>
        <w:t xml:space="preserve">  </w:t>
      </w:r>
      <w:r w:rsidRPr="000A41C2">
        <w:rPr>
          <w:rFonts w:ascii="Tahoma" w:eastAsia="SimSun" w:hAnsi="Tahoma" w:cs="Tahoma"/>
          <w:sz w:val="24"/>
          <w:szCs w:val="24"/>
        </w:rPr>
        <w:t>&lt;title&gt;Page Title&lt;/title&gt;</w:t>
      </w:r>
      <w:r w:rsidRPr="000A41C2">
        <w:rPr>
          <w:rFonts w:ascii="Tahoma" w:eastAsia="SimSun" w:hAnsi="Tahoma" w:cs="Tahoma"/>
          <w:sz w:val="24"/>
          <w:szCs w:val="24"/>
        </w:rPr>
        <w:br/>
      </w:r>
      <w:r w:rsidR="00E3032E" w:rsidRPr="000A41C2">
        <w:rPr>
          <w:rFonts w:ascii="Tahoma" w:eastAsia="SimSun" w:hAnsi="Tahoma" w:cs="Tahoma"/>
          <w:sz w:val="24"/>
          <w:szCs w:val="24"/>
        </w:rPr>
        <w:t xml:space="preserve"> </w:t>
      </w:r>
      <w:r w:rsidRPr="000A41C2">
        <w:rPr>
          <w:rFonts w:ascii="Tahoma" w:eastAsia="SimSun" w:hAnsi="Tahoma" w:cs="Tahoma"/>
          <w:sz w:val="24"/>
          <w:szCs w:val="24"/>
        </w:rPr>
        <w:t>&lt;/head&gt;</w:t>
      </w:r>
      <w:r w:rsidRPr="000A41C2">
        <w:rPr>
          <w:rFonts w:ascii="Tahoma" w:eastAsia="SimSun" w:hAnsi="Tahoma" w:cs="Tahoma"/>
          <w:sz w:val="24"/>
          <w:szCs w:val="24"/>
        </w:rPr>
        <w:br/>
      </w:r>
      <w:r w:rsidR="00E3032E" w:rsidRPr="000A41C2">
        <w:rPr>
          <w:rFonts w:ascii="Tahoma" w:eastAsia="SimSun" w:hAnsi="Tahoma" w:cs="Tahoma"/>
          <w:sz w:val="24"/>
          <w:szCs w:val="24"/>
        </w:rPr>
        <w:t xml:space="preserve">  </w:t>
      </w:r>
      <w:r w:rsidRPr="000A41C2">
        <w:rPr>
          <w:rFonts w:ascii="Tahoma" w:eastAsia="SimSun" w:hAnsi="Tahoma" w:cs="Tahoma"/>
          <w:sz w:val="24"/>
          <w:szCs w:val="24"/>
        </w:rPr>
        <w:t>&lt;body&gt;</w:t>
      </w:r>
      <w:r w:rsidRPr="000A41C2">
        <w:rPr>
          <w:rFonts w:ascii="Tahoma" w:eastAsia="SimSun" w:hAnsi="Tahoma" w:cs="Tahoma"/>
          <w:sz w:val="24"/>
          <w:szCs w:val="24"/>
        </w:rPr>
        <w:br/>
      </w:r>
      <w:r w:rsidR="00E3032E" w:rsidRPr="000A41C2">
        <w:rPr>
          <w:rFonts w:ascii="Tahoma" w:eastAsia="SimSun" w:hAnsi="Tahoma" w:cs="Tahoma"/>
          <w:sz w:val="24"/>
          <w:szCs w:val="24"/>
        </w:rPr>
        <w:t xml:space="preserve">      </w:t>
      </w:r>
      <w:r w:rsidRPr="000A41C2">
        <w:rPr>
          <w:rFonts w:ascii="Tahoma" w:eastAsia="SimSun" w:hAnsi="Tahoma" w:cs="Tahoma"/>
          <w:sz w:val="24"/>
          <w:szCs w:val="24"/>
        </w:rPr>
        <w:t>&lt;h1&gt;My First Heading&lt;/h1&gt;</w:t>
      </w:r>
      <w:r w:rsidRPr="000A41C2">
        <w:rPr>
          <w:rFonts w:ascii="Tahoma" w:eastAsia="SimSun" w:hAnsi="Tahoma" w:cs="Tahoma"/>
          <w:sz w:val="24"/>
          <w:szCs w:val="24"/>
        </w:rPr>
        <w:br/>
      </w:r>
      <w:r w:rsidR="002E14F5">
        <w:rPr>
          <w:rFonts w:ascii="Tahoma" w:eastAsia="SimSun" w:hAnsi="Tahoma" w:cs="Tahoma"/>
          <w:sz w:val="24"/>
          <w:szCs w:val="24"/>
        </w:rPr>
        <w:t xml:space="preserve">  </w:t>
      </w:r>
      <w:r w:rsidR="00E3032E" w:rsidRPr="000A41C2">
        <w:rPr>
          <w:rFonts w:ascii="Tahoma" w:eastAsia="SimSun" w:hAnsi="Tahoma" w:cs="Tahoma"/>
          <w:sz w:val="24"/>
          <w:szCs w:val="24"/>
        </w:rPr>
        <w:t xml:space="preserve">   </w:t>
      </w:r>
      <w:r w:rsidRPr="000A41C2">
        <w:rPr>
          <w:rFonts w:ascii="Tahoma" w:eastAsia="SimSun" w:hAnsi="Tahoma" w:cs="Tahoma"/>
          <w:sz w:val="24"/>
          <w:szCs w:val="24"/>
        </w:rPr>
        <w:t>&lt;p&gt;My first paragraph.&lt;/p&gt;</w:t>
      </w:r>
      <w:r w:rsidRPr="000A41C2">
        <w:rPr>
          <w:rFonts w:ascii="Tahoma" w:eastAsia="SimSun" w:hAnsi="Tahoma" w:cs="Tahoma"/>
          <w:sz w:val="24"/>
          <w:szCs w:val="24"/>
        </w:rPr>
        <w:br/>
      </w:r>
      <w:r w:rsidR="00E3032E" w:rsidRPr="000A41C2">
        <w:rPr>
          <w:rFonts w:ascii="Tahoma" w:eastAsia="SimSun" w:hAnsi="Tahoma" w:cs="Tahoma"/>
          <w:sz w:val="24"/>
          <w:szCs w:val="24"/>
        </w:rPr>
        <w:t xml:space="preserve"> </w:t>
      </w:r>
      <w:r w:rsidRPr="000A41C2">
        <w:rPr>
          <w:rFonts w:ascii="Tahoma" w:eastAsia="SimSun" w:hAnsi="Tahoma" w:cs="Tahoma"/>
          <w:sz w:val="24"/>
          <w:szCs w:val="24"/>
        </w:rPr>
        <w:t>&lt;/body&gt;</w:t>
      </w:r>
      <w:r w:rsidRPr="000A41C2">
        <w:rPr>
          <w:rFonts w:ascii="Tahoma" w:eastAsia="SimSun" w:hAnsi="Tahoma" w:cs="Tahoma"/>
          <w:sz w:val="24"/>
          <w:szCs w:val="24"/>
        </w:rPr>
        <w:br/>
        <w:t>&lt;/html&gt;</w:t>
      </w:r>
    </w:p>
    <w:p w:rsidR="00533945" w:rsidRPr="000A41C2" w:rsidRDefault="002E059E" w:rsidP="00E3032E">
      <w:pPr>
        <w:pStyle w:val="Heading2"/>
        <w:spacing w:line="360" w:lineRule="auto"/>
        <w:rPr>
          <w:rFonts w:ascii="Tahoma" w:hAnsi="Tahoma" w:cs="Tahoma" w:hint="default"/>
          <w:sz w:val="24"/>
          <w:szCs w:val="24"/>
        </w:rPr>
      </w:pPr>
      <w:r w:rsidRPr="000A41C2">
        <w:rPr>
          <w:rFonts w:ascii="Tahoma" w:hAnsi="Tahoma" w:cs="Tahoma" w:hint="default"/>
          <w:sz w:val="24"/>
          <w:szCs w:val="24"/>
        </w:rPr>
        <w:t>Example Explained</w:t>
      </w:r>
    </w:p>
    <w:p w:rsidR="00533945" w:rsidRPr="000A41C2" w:rsidRDefault="002E059E" w:rsidP="00E3032E">
      <w:pPr>
        <w:numPr>
          <w:ilvl w:val="0"/>
          <w:numId w:val="2"/>
        </w:numPr>
        <w:spacing w:beforeAutospacing="1" w:after="0" w:afterAutospacing="1" w:line="360" w:lineRule="auto"/>
        <w:rPr>
          <w:rFonts w:ascii="Tahoma" w:hAnsi="Tahoma" w:cs="Tahoma"/>
          <w:sz w:val="24"/>
          <w:szCs w:val="24"/>
        </w:rPr>
      </w:pPr>
      <w:r w:rsidRPr="000A41C2">
        <w:rPr>
          <w:rFonts w:ascii="Tahoma" w:hAnsi="Tahoma" w:cs="Tahoma"/>
          <w:sz w:val="24"/>
          <w:szCs w:val="24"/>
        </w:rPr>
        <w:t xml:space="preserve">The </w:t>
      </w:r>
      <w:r w:rsidRPr="000A41C2">
        <w:rPr>
          <w:rStyle w:val="HTMLCode"/>
          <w:rFonts w:ascii="Tahoma" w:hAnsi="Tahoma" w:cs="Tahoma"/>
          <w:sz w:val="24"/>
          <w:szCs w:val="24"/>
        </w:rPr>
        <w:t>&lt;!DOCTYPE html&gt;</w:t>
      </w:r>
      <w:r w:rsidRPr="000A41C2">
        <w:rPr>
          <w:rFonts w:ascii="Tahoma" w:hAnsi="Tahoma" w:cs="Tahoma"/>
          <w:sz w:val="24"/>
          <w:szCs w:val="24"/>
        </w:rPr>
        <w:t xml:space="preserve"> declaration defines this document to be HTML5</w:t>
      </w:r>
    </w:p>
    <w:p w:rsidR="00533945" w:rsidRPr="000A41C2" w:rsidRDefault="002E059E" w:rsidP="00E3032E">
      <w:pPr>
        <w:numPr>
          <w:ilvl w:val="0"/>
          <w:numId w:val="2"/>
        </w:numPr>
        <w:spacing w:beforeAutospacing="1" w:after="0" w:afterAutospacing="1" w:line="360" w:lineRule="auto"/>
        <w:rPr>
          <w:rFonts w:ascii="Tahoma" w:hAnsi="Tahoma" w:cs="Tahoma"/>
          <w:sz w:val="24"/>
          <w:szCs w:val="24"/>
        </w:rPr>
      </w:pPr>
      <w:r w:rsidRPr="000A41C2">
        <w:rPr>
          <w:rFonts w:ascii="Tahoma" w:hAnsi="Tahoma" w:cs="Tahoma"/>
          <w:sz w:val="24"/>
          <w:szCs w:val="24"/>
        </w:rPr>
        <w:t xml:space="preserve">The </w:t>
      </w:r>
      <w:r w:rsidRPr="000A41C2">
        <w:rPr>
          <w:rStyle w:val="HTMLCode"/>
          <w:rFonts w:ascii="Tahoma" w:hAnsi="Tahoma" w:cs="Tahoma"/>
          <w:sz w:val="24"/>
          <w:szCs w:val="24"/>
        </w:rPr>
        <w:t>&lt;html&gt;</w:t>
      </w:r>
      <w:r w:rsidRPr="000A41C2">
        <w:rPr>
          <w:rFonts w:ascii="Tahoma" w:hAnsi="Tahoma" w:cs="Tahoma"/>
          <w:sz w:val="24"/>
          <w:szCs w:val="24"/>
        </w:rPr>
        <w:t xml:space="preserve"> element is the root element of an HTML page</w:t>
      </w:r>
    </w:p>
    <w:p w:rsidR="00533945" w:rsidRPr="000A41C2" w:rsidRDefault="002E059E" w:rsidP="00E3032E">
      <w:pPr>
        <w:numPr>
          <w:ilvl w:val="0"/>
          <w:numId w:val="2"/>
        </w:numPr>
        <w:spacing w:beforeAutospacing="1" w:after="0" w:afterAutospacing="1" w:line="360" w:lineRule="auto"/>
        <w:rPr>
          <w:rFonts w:ascii="Tahoma" w:hAnsi="Tahoma" w:cs="Tahoma"/>
          <w:sz w:val="24"/>
          <w:szCs w:val="24"/>
        </w:rPr>
      </w:pPr>
      <w:r w:rsidRPr="000A41C2">
        <w:rPr>
          <w:rFonts w:ascii="Tahoma" w:hAnsi="Tahoma" w:cs="Tahoma"/>
          <w:sz w:val="24"/>
          <w:szCs w:val="24"/>
        </w:rPr>
        <w:t xml:space="preserve">The </w:t>
      </w:r>
      <w:r w:rsidRPr="000A41C2">
        <w:rPr>
          <w:rStyle w:val="HTMLCode"/>
          <w:rFonts w:ascii="Tahoma" w:hAnsi="Tahoma" w:cs="Tahoma"/>
          <w:sz w:val="24"/>
          <w:szCs w:val="24"/>
        </w:rPr>
        <w:t>&lt;head&gt;</w:t>
      </w:r>
      <w:r w:rsidRPr="000A41C2">
        <w:rPr>
          <w:rFonts w:ascii="Tahoma" w:hAnsi="Tahoma" w:cs="Tahoma"/>
          <w:sz w:val="24"/>
          <w:szCs w:val="24"/>
        </w:rPr>
        <w:t xml:space="preserve"> element contains meta information about the document</w:t>
      </w:r>
    </w:p>
    <w:p w:rsidR="00533945" w:rsidRPr="000A41C2" w:rsidRDefault="002E059E" w:rsidP="00E3032E">
      <w:pPr>
        <w:numPr>
          <w:ilvl w:val="0"/>
          <w:numId w:val="2"/>
        </w:numPr>
        <w:spacing w:beforeAutospacing="1" w:after="0" w:afterAutospacing="1" w:line="360" w:lineRule="auto"/>
        <w:rPr>
          <w:rFonts w:ascii="Tahoma" w:hAnsi="Tahoma" w:cs="Tahoma"/>
          <w:sz w:val="24"/>
          <w:szCs w:val="24"/>
        </w:rPr>
      </w:pPr>
      <w:r w:rsidRPr="000A41C2">
        <w:rPr>
          <w:rFonts w:ascii="Tahoma" w:hAnsi="Tahoma" w:cs="Tahoma"/>
          <w:sz w:val="24"/>
          <w:szCs w:val="24"/>
        </w:rPr>
        <w:t xml:space="preserve">The </w:t>
      </w:r>
      <w:r w:rsidRPr="000A41C2">
        <w:rPr>
          <w:rStyle w:val="HTMLCode"/>
          <w:rFonts w:ascii="Tahoma" w:hAnsi="Tahoma" w:cs="Tahoma"/>
          <w:sz w:val="24"/>
          <w:szCs w:val="24"/>
        </w:rPr>
        <w:t>&lt;title&gt;</w:t>
      </w:r>
      <w:r w:rsidRPr="000A41C2">
        <w:rPr>
          <w:rFonts w:ascii="Tahoma" w:hAnsi="Tahoma" w:cs="Tahoma"/>
          <w:sz w:val="24"/>
          <w:szCs w:val="24"/>
        </w:rPr>
        <w:t xml:space="preserve"> element specifies a title for the document</w:t>
      </w:r>
    </w:p>
    <w:p w:rsidR="00533945" w:rsidRPr="000A41C2" w:rsidRDefault="002E059E" w:rsidP="00E3032E">
      <w:pPr>
        <w:numPr>
          <w:ilvl w:val="0"/>
          <w:numId w:val="2"/>
        </w:numPr>
        <w:spacing w:beforeAutospacing="1" w:after="0" w:afterAutospacing="1" w:line="360" w:lineRule="auto"/>
        <w:rPr>
          <w:rFonts w:ascii="Tahoma" w:hAnsi="Tahoma" w:cs="Tahoma"/>
          <w:sz w:val="24"/>
          <w:szCs w:val="24"/>
        </w:rPr>
      </w:pPr>
      <w:r w:rsidRPr="000A41C2">
        <w:rPr>
          <w:rFonts w:ascii="Tahoma" w:hAnsi="Tahoma" w:cs="Tahoma"/>
          <w:sz w:val="24"/>
          <w:szCs w:val="24"/>
        </w:rPr>
        <w:t xml:space="preserve">The </w:t>
      </w:r>
      <w:r w:rsidRPr="000A41C2">
        <w:rPr>
          <w:rStyle w:val="HTMLCode"/>
          <w:rFonts w:ascii="Tahoma" w:hAnsi="Tahoma" w:cs="Tahoma"/>
          <w:sz w:val="24"/>
          <w:szCs w:val="24"/>
        </w:rPr>
        <w:t>&lt;body&gt;</w:t>
      </w:r>
      <w:r w:rsidRPr="000A41C2">
        <w:rPr>
          <w:rFonts w:ascii="Tahoma" w:hAnsi="Tahoma" w:cs="Tahoma"/>
          <w:sz w:val="24"/>
          <w:szCs w:val="24"/>
        </w:rPr>
        <w:t xml:space="preserve"> element contains the visible page content</w:t>
      </w:r>
    </w:p>
    <w:p w:rsidR="00533945" w:rsidRPr="000A41C2" w:rsidRDefault="002E059E" w:rsidP="00E3032E">
      <w:pPr>
        <w:numPr>
          <w:ilvl w:val="0"/>
          <w:numId w:val="2"/>
        </w:numPr>
        <w:spacing w:beforeAutospacing="1" w:after="0" w:afterAutospacing="1" w:line="360" w:lineRule="auto"/>
        <w:rPr>
          <w:rFonts w:ascii="Tahoma" w:hAnsi="Tahoma" w:cs="Tahoma"/>
          <w:sz w:val="24"/>
          <w:szCs w:val="24"/>
        </w:rPr>
      </w:pPr>
      <w:r w:rsidRPr="000A41C2">
        <w:rPr>
          <w:rFonts w:ascii="Tahoma" w:hAnsi="Tahoma" w:cs="Tahoma"/>
          <w:sz w:val="24"/>
          <w:szCs w:val="24"/>
        </w:rPr>
        <w:t xml:space="preserve">The </w:t>
      </w:r>
      <w:r w:rsidRPr="000A41C2">
        <w:rPr>
          <w:rStyle w:val="HTMLCode"/>
          <w:rFonts w:ascii="Tahoma" w:hAnsi="Tahoma" w:cs="Tahoma"/>
          <w:sz w:val="24"/>
          <w:szCs w:val="24"/>
        </w:rPr>
        <w:t>&lt;h1&gt;</w:t>
      </w:r>
      <w:r w:rsidRPr="000A41C2">
        <w:rPr>
          <w:rFonts w:ascii="Tahoma" w:hAnsi="Tahoma" w:cs="Tahoma"/>
          <w:sz w:val="24"/>
          <w:szCs w:val="24"/>
        </w:rPr>
        <w:t xml:space="preserve"> element defines a large heading</w:t>
      </w:r>
    </w:p>
    <w:p w:rsidR="00533945" w:rsidRPr="000A41C2" w:rsidRDefault="002E059E" w:rsidP="00E3032E">
      <w:pPr>
        <w:numPr>
          <w:ilvl w:val="0"/>
          <w:numId w:val="2"/>
        </w:numPr>
        <w:spacing w:beforeAutospacing="1" w:after="0" w:afterAutospacing="1" w:line="360" w:lineRule="auto"/>
        <w:rPr>
          <w:rFonts w:ascii="Tahoma" w:hAnsi="Tahoma" w:cs="Tahoma"/>
          <w:sz w:val="24"/>
          <w:szCs w:val="24"/>
        </w:rPr>
      </w:pPr>
      <w:r w:rsidRPr="000A41C2">
        <w:rPr>
          <w:rFonts w:ascii="Tahoma" w:hAnsi="Tahoma" w:cs="Tahoma"/>
          <w:sz w:val="24"/>
          <w:szCs w:val="24"/>
        </w:rPr>
        <w:lastRenderedPageBreak/>
        <w:t xml:space="preserve">The </w:t>
      </w:r>
      <w:r w:rsidRPr="000A41C2">
        <w:rPr>
          <w:rStyle w:val="HTMLCode"/>
          <w:rFonts w:ascii="Tahoma" w:hAnsi="Tahoma" w:cs="Tahoma"/>
          <w:sz w:val="24"/>
          <w:szCs w:val="24"/>
        </w:rPr>
        <w:t>&lt;p&gt;</w:t>
      </w:r>
      <w:r w:rsidRPr="000A41C2">
        <w:rPr>
          <w:rFonts w:ascii="Tahoma" w:hAnsi="Tahoma" w:cs="Tahoma"/>
          <w:sz w:val="24"/>
          <w:szCs w:val="24"/>
        </w:rPr>
        <w:t xml:space="preserve"> element defines a paragraph</w:t>
      </w:r>
    </w:p>
    <w:p w:rsidR="00533945" w:rsidRPr="000A41C2" w:rsidRDefault="002E059E" w:rsidP="00E3032E">
      <w:pPr>
        <w:pStyle w:val="Heading2"/>
        <w:spacing w:line="360" w:lineRule="auto"/>
        <w:rPr>
          <w:rFonts w:ascii="Tahoma" w:hAnsi="Tahoma" w:cs="Tahoma" w:hint="default"/>
          <w:sz w:val="24"/>
          <w:szCs w:val="24"/>
        </w:rPr>
      </w:pPr>
      <w:r w:rsidRPr="000A41C2">
        <w:rPr>
          <w:rFonts w:ascii="Tahoma" w:hAnsi="Tahoma" w:cs="Tahoma" w:hint="default"/>
          <w:sz w:val="24"/>
          <w:szCs w:val="24"/>
        </w:rPr>
        <w:t>HTML Tags</w:t>
      </w:r>
    </w:p>
    <w:p w:rsidR="00533945" w:rsidRPr="000A41C2" w:rsidRDefault="002E059E" w:rsidP="00E3032E">
      <w:pPr>
        <w:pStyle w:val="NormalWeb"/>
        <w:spacing w:line="360" w:lineRule="auto"/>
        <w:rPr>
          <w:rFonts w:ascii="Tahoma" w:hAnsi="Tahoma" w:cs="Tahoma"/>
        </w:rPr>
      </w:pPr>
      <w:r w:rsidRPr="000A41C2">
        <w:rPr>
          <w:rFonts w:ascii="Tahoma" w:hAnsi="Tahoma" w:cs="Tahoma"/>
        </w:rPr>
        <w:t>HTML tags are element names surrounded by angle brackets:</w:t>
      </w:r>
    </w:p>
    <w:p w:rsidR="00533945" w:rsidRPr="000A41C2" w:rsidRDefault="002E059E" w:rsidP="00E3032E">
      <w:pPr>
        <w:pStyle w:val="NormalWeb"/>
        <w:spacing w:line="360" w:lineRule="auto"/>
        <w:rPr>
          <w:rFonts w:ascii="Tahoma" w:hAnsi="Tahoma" w:cs="Tahoma"/>
        </w:rPr>
      </w:pPr>
      <w:r w:rsidRPr="000A41C2">
        <w:rPr>
          <w:rFonts w:ascii="Tahoma" w:hAnsi="Tahoma" w:cs="Tahoma"/>
        </w:rPr>
        <w:t>&lt;tagname&gt;content goes here...&lt;/tagname&gt;</w:t>
      </w:r>
    </w:p>
    <w:p w:rsidR="00533945" w:rsidRPr="000A41C2" w:rsidRDefault="002E059E" w:rsidP="00E3032E">
      <w:pPr>
        <w:numPr>
          <w:ilvl w:val="0"/>
          <w:numId w:val="3"/>
        </w:numPr>
        <w:spacing w:beforeAutospacing="1" w:after="0" w:afterAutospacing="1" w:line="360" w:lineRule="auto"/>
        <w:rPr>
          <w:rFonts w:ascii="Tahoma" w:hAnsi="Tahoma" w:cs="Tahoma"/>
          <w:sz w:val="24"/>
          <w:szCs w:val="24"/>
        </w:rPr>
      </w:pPr>
      <w:r w:rsidRPr="000A41C2">
        <w:rPr>
          <w:rFonts w:ascii="Tahoma" w:hAnsi="Tahoma" w:cs="Tahoma"/>
          <w:sz w:val="24"/>
          <w:szCs w:val="24"/>
        </w:rPr>
        <w:t xml:space="preserve">HTML tags normally come </w:t>
      </w:r>
      <w:r w:rsidRPr="000A41C2">
        <w:rPr>
          <w:rFonts w:ascii="Tahoma" w:hAnsi="Tahoma" w:cs="Tahoma"/>
          <w:b/>
          <w:sz w:val="24"/>
          <w:szCs w:val="24"/>
        </w:rPr>
        <w:t>in pairs</w:t>
      </w:r>
      <w:r w:rsidRPr="000A41C2">
        <w:rPr>
          <w:rFonts w:ascii="Tahoma" w:hAnsi="Tahoma" w:cs="Tahoma"/>
          <w:sz w:val="24"/>
          <w:szCs w:val="24"/>
        </w:rPr>
        <w:t xml:space="preserve"> like </w:t>
      </w:r>
      <w:r w:rsidRPr="000A41C2">
        <w:rPr>
          <w:rStyle w:val="HTMLCode"/>
          <w:rFonts w:ascii="Tahoma" w:hAnsi="Tahoma" w:cs="Tahoma"/>
          <w:sz w:val="24"/>
          <w:szCs w:val="24"/>
        </w:rPr>
        <w:t>&lt;p&gt;</w:t>
      </w:r>
      <w:r w:rsidRPr="000A41C2">
        <w:rPr>
          <w:rFonts w:ascii="Tahoma" w:hAnsi="Tahoma" w:cs="Tahoma"/>
          <w:sz w:val="24"/>
          <w:szCs w:val="24"/>
        </w:rPr>
        <w:t xml:space="preserve"> and </w:t>
      </w:r>
      <w:r w:rsidRPr="000A41C2">
        <w:rPr>
          <w:rStyle w:val="HTMLCode"/>
          <w:rFonts w:ascii="Tahoma" w:hAnsi="Tahoma" w:cs="Tahoma"/>
          <w:sz w:val="24"/>
          <w:szCs w:val="24"/>
        </w:rPr>
        <w:t>&lt;/p&gt;</w:t>
      </w:r>
    </w:p>
    <w:p w:rsidR="00533945" w:rsidRPr="000A41C2" w:rsidRDefault="002E059E" w:rsidP="00E3032E">
      <w:pPr>
        <w:numPr>
          <w:ilvl w:val="0"/>
          <w:numId w:val="3"/>
        </w:numPr>
        <w:spacing w:beforeAutospacing="1" w:after="0" w:afterAutospacing="1" w:line="360" w:lineRule="auto"/>
        <w:rPr>
          <w:rFonts w:ascii="Tahoma" w:hAnsi="Tahoma" w:cs="Tahoma"/>
          <w:sz w:val="24"/>
          <w:szCs w:val="24"/>
        </w:rPr>
      </w:pPr>
      <w:r w:rsidRPr="000A41C2">
        <w:rPr>
          <w:rFonts w:ascii="Tahoma" w:hAnsi="Tahoma" w:cs="Tahoma"/>
          <w:sz w:val="24"/>
          <w:szCs w:val="24"/>
        </w:rPr>
        <w:t xml:space="preserve">The first tag in a pair is the </w:t>
      </w:r>
      <w:r w:rsidRPr="000A41C2">
        <w:rPr>
          <w:rFonts w:ascii="Tahoma" w:hAnsi="Tahoma" w:cs="Tahoma"/>
          <w:b/>
          <w:sz w:val="24"/>
          <w:szCs w:val="24"/>
        </w:rPr>
        <w:t>start tag,</w:t>
      </w:r>
      <w:r w:rsidRPr="000A41C2">
        <w:rPr>
          <w:rFonts w:ascii="Tahoma" w:hAnsi="Tahoma" w:cs="Tahoma"/>
          <w:sz w:val="24"/>
          <w:szCs w:val="24"/>
        </w:rPr>
        <w:t xml:space="preserve"> the second tag is the </w:t>
      </w:r>
      <w:r w:rsidRPr="000A41C2">
        <w:rPr>
          <w:rFonts w:ascii="Tahoma" w:hAnsi="Tahoma" w:cs="Tahoma"/>
          <w:b/>
          <w:sz w:val="24"/>
          <w:szCs w:val="24"/>
        </w:rPr>
        <w:t>end tag</w:t>
      </w:r>
    </w:p>
    <w:p w:rsidR="00533945" w:rsidRPr="000A41C2" w:rsidRDefault="002E059E" w:rsidP="00E3032E">
      <w:pPr>
        <w:numPr>
          <w:ilvl w:val="0"/>
          <w:numId w:val="3"/>
        </w:numPr>
        <w:spacing w:beforeAutospacing="1" w:after="0" w:afterAutospacing="1" w:line="360" w:lineRule="auto"/>
        <w:rPr>
          <w:rFonts w:ascii="Tahoma" w:hAnsi="Tahoma" w:cs="Tahoma"/>
          <w:sz w:val="24"/>
          <w:szCs w:val="24"/>
        </w:rPr>
      </w:pPr>
      <w:r w:rsidRPr="000A41C2">
        <w:rPr>
          <w:rFonts w:ascii="Tahoma" w:hAnsi="Tahoma" w:cs="Tahoma"/>
          <w:sz w:val="24"/>
          <w:szCs w:val="24"/>
        </w:rPr>
        <w:t xml:space="preserve">The end tag is written like the start tag, but with a </w:t>
      </w:r>
      <w:r w:rsidRPr="000A41C2">
        <w:rPr>
          <w:rStyle w:val="Strong"/>
          <w:rFonts w:ascii="Tahoma" w:hAnsi="Tahoma" w:cs="Tahoma"/>
          <w:sz w:val="24"/>
          <w:szCs w:val="24"/>
        </w:rPr>
        <w:t>forward slash</w:t>
      </w:r>
      <w:r w:rsidRPr="000A41C2">
        <w:rPr>
          <w:rFonts w:ascii="Tahoma" w:hAnsi="Tahoma" w:cs="Tahoma"/>
          <w:sz w:val="24"/>
          <w:szCs w:val="24"/>
        </w:rPr>
        <w:t xml:space="preserve"> inserted before the tag name </w:t>
      </w:r>
    </w:p>
    <w:p w:rsidR="00533945" w:rsidRPr="000A41C2" w:rsidRDefault="002E059E" w:rsidP="00E3032E">
      <w:pPr>
        <w:pStyle w:val="Heading2"/>
        <w:spacing w:line="360" w:lineRule="auto"/>
        <w:rPr>
          <w:rFonts w:ascii="Tahoma" w:hAnsi="Tahoma" w:cs="Tahoma" w:hint="default"/>
          <w:sz w:val="24"/>
          <w:szCs w:val="24"/>
        </w:rPr>
      </w:pPr>
      <w:r w:rsidRPr="000A41C2">
        <w:rPr>
          <w:rFonts w:ascii="Tahoma" w:hAnsi="Tahoma" w:cs="Tahoma" w:hint="default"/>
          <w:sz w:val="24"/>
          <w:szCs w:val="24"/>
        </w:rPr>
        <w:t>HTML Page Structure</w:t>
      </w:r>
    </w:p>
    <w:p w:rsidR="00533945" w:rsidRPr="000A41C2" w:rsidRDefault="002E059E" w:rsidP="00E3032E">
      <w:pPr>
        <w:pStyle w:val="NormalWeb"/>
        <w:spacing w:line="360" w:lineRule="auto"/>
        <w:rPr>
          <w:rFonts w:ascii="Tahoma" w:hAnsi="Tahoma" w:cs="Tahoma"/>
        </w:rPr>
      </w:pPr>
      <w:r w:rsidRPr="000A41C2">
        <w:rPr>
          <w:rFonts w:ascii="Tahoma" w:hAnsi="Tahoma" w:cs="Tahoma"/>
        </w:rPr>
        <w:t>Below is a visualization of an HTML page structure:</w:t>
      </w:r>
    </w:p>
    <w:p w:rsidR="00533945" w:rsidRPr="000A41C2" w:rsidRDefault="002E059E" w:rsidP="002E14F5">
      <w:pPr>
        <w:shd w:val="clear" w:color="auto" w:fill="DDDDDD"/>
        <w:spacing w:after="0" w:line="240" w:lineRule="auto"/>
        <w:rPr>
          <w:rFonts w:ascii="Tahoma" w:hAnsi="Tahoma" w:cs="Tahoma"/>
          <w:sz w:val="24"/>
          <w:szCs w:val="24"/>
        </w:rPr>
      </w:pPr>
      <w:r w:rsidRPr="000A41C2">
        <w:rPr>
          <w:rFonts w:ascii="Tahoma" w:eastAsia="SimSun" w:hAnsi="Tahoma" w:cs="Tahoma"/>
          <w:sz w:val="24"/>
          <w:szCs w:val="24"/>
          <w:shd w:val="clear" w:color="auto" w:fill="DDDDDD"/>
        </w:rPr>
        <w:t>&lt;html&gt;</w:t>
      </w:r>
    </w:p>
    <w:p w:rsidR="00533945" w:rsidRPr="000A41C2" w:rsidRDefault="002E059E" w:rsidP="002E14F5">
      <w:pPr>
        <w:shd w:val="clear" w:color="auto" w:fill="DDDDDD"/>
        <w:spacing w:before="300" w:after="300" w:line="240" w:lineRule="auto"/>
        <w:ind w:left="300" w:right="300"/>
        <w:rPr>
          <w:rFonts w:ascii="Tahoma" w:hAnsi="Tahoma" w:cs="Tahoma"/>
          <w:sz w:val="24"/>
          <w:szCs w:val="24"/>
        </w:rPr>
      </w:pPr>
      <w:r w:rsidRPr="000A41C2">
        <w:rPr>
          <w:rFonts w:ascii="Tahoma" w:eastAsia="SimSun" w:hAnsi="Tahoma" w:cs="Tahoma"/>
          <w:sz w:val="24"/>
          <w:szCs w:val="24"/>
          <w:shd w:val="clear" w:color="auto" w:fill="DDDDDD"/>
        </w:rPr>
        <w:t>&lt;head&gt;</w:t>
      </w:r>
    </w:p>
    <w:p w:rsidR="00533945" w:rsidRPr="000A41C2" w:rsidRDefault="002E059E" w:rsidP="002E14F5">
      <w:pPr>
        <w:shd w:val="clear" w:color="auto" w:fill="DDDDDD"/>
        <w:spacing w:before="300" w:after="300" w:line="240" w:lineRule="auto"/>
        <w:ind w:left="602" w:right="602"/>
        <w:rPr>
          <w:rFonts w:ascii="Tahoma" w:hAnsi="Tahoma" w:cs="Tahoma"/>
          <w:sz w:val="24"/>
          <w:szCs w:val="24"/>
        </w:rPr>
      </w:pPr>
      <w:r w:rsidRPr="000A41C2">
        <w:rPr>
          <w:rFonts w:ascii="Tahoma" w:eastAsia="SimSun" w:hAnsi="Tahoma" w:cs="Tahoma"/>
          <w:sz w:val="24"/>
          <w:szCs w:val="24"/>
          <w:shd w:val="clear" w:color="auto" w:fill="DDDDDD"/>
        </w:rPr>
        <w:t>&lt;title&gt;Page title&lt;/title&gt;</w:t>
      </w:r>
    </w:p>
    <w:p w:rsidR="00533945" w:rsidRPr="000A41C2" w:rsidRDefault="002E059E" w:rsidP="002E14F5">
      <w:pPr>
        <w:spacing w:before="300" w:after="300" w:line="240" w:lineRule="auto"/>
        <w:ind w:left="300" w:right="300"/>
        <w:rPr>
          <w:rFonts w:ascii="Tahoma" w:hAnsi="Tahoma" w:cs="Tahoma"/>
          <w:sz w:val="24"/>
          <w:szCs w:val="24"/>
        </w:rPr>
      </w:pPr>
      <w:r w:rsidRPr="000A41C2">
        <w:rPr>
          <w:rFonts w:ascii="Tahoma" w:eastAsia="SimSun" w:hAnsi="Tahoma" w:cs="Tahoma"/>
          <w:sz w:val="24"/>
          <w:szCs w:val="24"/>
          <w:shd w:val="clear" w:color="auto" w:fill="DDDDDD"/>
        </w:rPr>
        <w:t>&lt;/head&gt;</w:t>
      </w:r>
    </w:p>
    <w:p w:rsidR="00533945" w:rsidRPr="000A41C2" w:rsidRDefault="002E059E" w:rsidP="002E14F5">
      <w:pPr>
        <w:shd w:val="clear" w:color="auto" w:fill="DDDDDD"/>
        <w:spacing w:before="300" w:after="300" w:line="240" w:lineRule="auto"/>
        <w:ind w:left="300" w:right="300"/>
        <w:rPr>
          <w:rFonts w:ascii="Tahoma" w:hAnsi="Tahoma" w:cs="Tahoma"/>
          <w:sz w:val="24"/>
          <w:szCs w:val="24"/>
        </w:rPr>
      </w:pPr>
      <w:r w:rsidRPr="000A41C2">
        <w:rPr>
          <w:rFonts w:ascii="Tahoma" w:eastAsia="SimSun" w:hAnsi="Tahoma" w:cs="Tahoma"/>
          <w:sz w:val="24"/>
          <w:szCs w:val="24"/>
          <w:shd w:val="clear" w:color="auto" w:fill="DDDDDD"/>
        </w:rPr>
        <w:t>&lt;body&gt;</w:t>
      </w:r>
    </w:p>
    <w:p w:rsidR="00533945" w:rsidRPr="000A41C2" w:rsidRDefault="002E059E" w:rsidP="002E14F5">
      <w:pPr>
        <w:shd w:val="clear" w:color="auto" w:fill="FFFFFF"/>
        <w:spacing w:before="300" w:after="300" w:line="240" w:lineRule="auto"/>
        <w:ind w:left="902" w:right="902"/>
        <w:rPr>
          <w:rFonts w:ascii="Tahoma" w:hAnsi="Tahoma" w:cs="Tahoma"/>
          <w:sz w:val="24"/>
          <w:szCs w:val="24"/>
        </w:rPr>
      </w:pPr>
      <w:r w:rsidRPr="000A41C2">
        <w:rPr>
          <w:rFonts w:ascii="Tahoma" w:eastAsia="SimSun" w:hAnsi="Tahoma" w:cs="Tahoma"/>
          <w:sz w:val="24"/>
          <w:szCs w:val="24"/>
          <w:shd w:val="clear" w:color="auto" w:fill="FFFFFF"/>
        </w:rPr>
        <w:t>&lt;h1&gt;This is a heading&lt;/h1&gt;</w:t>
      </w:r>
    </w:p>
    <w:p w:rsidR="00533945" w:rsidRPr="000A41C2" w:rsidRDefault="002E059E" w:rsidP="002E14F5">
      <w:pPr>
        <w:shd w:val="clear" w:color="auto" w:fill="FFFFFF"/>
        <w:spacing w:before="300" w:after="300" w:line="240" w:lineRule="auto"/>
        <w:ind w:left="902" w:right="902"/>
        <w:rPr>
          <w:rFonts w:ascii="Tahoma" w:hAnsi="Tahoma" w:cs="Tahoma"/>
          <w:sz w:val="24"/>
          <w:szCs w:val="24"/>
        </w:rPr>
      </w:pPr>
      <w:r w:rsidRPr="000A41C2">
        <w:rPr>
          <w:rFonts w:ascii="Tahoma" w:eastAsia="SimSun" w:hAnsi="Tahoma" w:cs="Tahoma"/>
          <w:sz w:val="24"/>
          <w:szCs w:val="24"/>
          <w:shd w:val="clear" w:color="auto" w:fill="FFFFFF"/>
        </w:rPr>
        <w:t>&lt;p&gt;This is a paragraph.&lt;/p&gt;</w:t>
      </w:r>
    </w:p>
    <w:p w:rsidR="00533945" w:rsidRPr="000A41C2" w:rsidRDefault="002E059E" w:rsidP="002E14F5">
      <w:pPr>
        <w:shd w:val="clear" w:color="auto" w:fill="FFFFFF"/>
        <w:spacing w:before="300" w:after="300" w:line="240" w:lineRule="auto"/>
        <w:ind w:left="902" w:right="902"/>
        <w:rPr>
          <w:rFonts w:ascii="Tahoma" w:hAnsi="Tahoma" w:cs="Tahoma"/>
          <w:sz w:val="24"/>
          <w:szCs w:val="24"/>
        </w:rPr>
      </w:pPr>
      <w:r w:rsidRPr="000A41C2">
        <w:rPr>
          <w:rFonts w:ascii="Tahoma" w:eastAsia="SimSun" w:hAnsi="Tahoma" w:cs="Tahoma"/>
          <w:sz w:val="24"/>
          <w:szCs w:val="24"/>
          <w:shd w:val="clear" w:color="auto" w:fill="FFFFFF"/>
        </w:rPr>
        <w:t>&lt;p&gt;This is another paragraph.&lt;/p&gt;</w:t>
      </w:r>
    </w:p>
    <w:p w:rsidR="00533945" w:rsidRPr="000A41C2" w:rsidRDefault="002E059E" w:rsidP="002E14F5">
      <w:pPr>
        <w:spacing w:before="300" w:after="300" w:line="240" w:lineRule="auto"/>
        <w:ind w:left="300" w:right="300"/>
        <w:rPr>
          <w:rFonts w:ascii="Tahoma" w:hAnsi="Tahoma" w:cs="Tahoma"/>
          <w:sz w:val="24"/>
          <w:szCs w:val="24"/>
        </w:rPr>
      </w:pPr>
      <w:r w:rsidRPr="000A41C2">
        <w:rPr>
          <w:rFonts w:ascii="Tahoma" w:eastAsia="SimSun" w:hAnsi="Tahoma" w:cs="Tahoma"/>
          <w:sz w:val="24"/>
          <w:szCs w:val="24"/>
          <w:shd w:val="clear" w:color="auto" w:fill="DDDDDD"/>
        </w:rPr>
        <w:t>&lt;/body&gt;</w:t>
      </w:r>
    </w:p>
    <w:p w:rsidR="00533945" w:rsidRPr="000A41C2" w:rsidRDefault="002E059E" w:rsidP="002E14F5">
      <w:pPr>
        <w:spacing w:after="0" w:line="240" w:lineRule="auto"/>
        <w:rPr>
          <w:rFonts w:ascii="Tahoma" w:hAnsi="Tahoma" w:cs="Tahoma"/>
          <w:sz w:val="24"/>
          <w:szCs w:val="24"/>
        </w:rPr>
      </w:pPr>
      <w:r w:rsidRPr="000A41C2">
        <w:rPr>
          <w:rFonts w:ascii="Tahoma" w:eastAsia="SimSun" w:hAnsi="Tahoma" w:cs="Tahoma"/>
          <w:sz w:val="24"/>
          <w:szCs w:val="24"/>
          <w:shd w:val="clear" w:color="auto" w:fill="DDDDDD"/>
        </w:rPr>
        <w:t>&lt;/html&gt;</w:t>
      </w:r>
    </w:p>
    <w:p w:rsidR="007861EC" w:rsidRDefault="007861EC" w:rsidP="00064C26">
      <w:pPr>
        <w:spacing w:line="360" w:lineRule="auto"/>
        <w:rPr>
          <w:rFonts w:ascii="Tahoma" w:eastAsia="SimSun" w:hAnsi="Tahoma" w:cs="Tahoma"/>
          <w:b/>
          <w:bCs/>
          <w:sz w:val="24"/>
          <w:szCs w:val="24"/>
          <w:u w:val="single"/>
        </w:rPr>
      </w:pPr>
    </w:p>
    <w:p w:rsidR="007861EC" w:rsidRPr="007861EC" w:rsidRDefault="007861EC" w:rsidP="007861EC">
      <w:pPr>
        <w:pStyle w:val="Heading2"/>
        <w:spacing w:line="360" w:lineRule="auto"/>
        <w:rPr>
          <w:rFonts w:ascii="Tahoma" w:hAnsi="Tahoma" w:cs="Tahoma" w:hint="default"/>
          <w:sz w:val="24"/>
          <w:szCs w:val="24"/>
          <w:u w:val="single"/>
        </w:rPr>
      </w:pPr>
      <w:r w:rsidRPr="007861EC">
        <w:rPr>
          <w:rFonts w:ascii="Tahoma" w:hAnsi="Tahoma" w:cs="Tahoma"/>
          <w:sz w:val="24"/>
          <w:szCs w:val="24"/>
          <w:u w:val="single"/>
        </w:rPr>
        <w:t>HTML Headings</w:t>
      </w:r>
    </w:p>
    <w:p w:rsidR="004925FB" w:rsidRPr="007861EC" w:rsidRDefault="007861EC" w:rsidP="007861EC">
      <w:pPr>
        <w:pStyle w:val="NormalWeb"/>
        <w:spacing w:line="360" w:lineRule="auto"/>
        <w:rPr>
          <w:rFonts w:ascii="Tahoma" w:hAnsi="Tahoma" w:cs="Tahoma"/>
        </w:rPr>
      </w:pPr>
      <w:r w:rsidRPr="007861EC">
        <w:rPr>
          <w:rFonts w:ascii="Tahoma" w:hAnsi="Tahoma" w:cs="Tahoma" w:hint="eastAsia"/>
        </w:rPr>
        <w:t>Headings are important in HTML documents.</w:t>
      </w:r>
      <w:r>
        <w:rPr>
          <w:rFonts w:ascii="Tahoma" w:hAnsi="Tahoma" w:cs="Tahoma"/>
        </w:rPr>
        <w:t xml:space="preserve"> </w:t>
      </w:r>
      <w:r w:rsidRPr="007861EC">
        <w:rPr>
          <w:rFonts w:ascii="Tahoma" w:hAnsi="Tahoma" w:cs="Tahoma" w:hint="eastAsia"/>
        </w:rPr>
        <w:t>HTML headings are defined with the &lt;h1&gt; to &lt;h6&gt; tags.</w:t>
      </w:r>
    </w:p>
    <w:p w:rsidR="00365FB9" w:rsidRDefault="00365FB9" w:rsidP="00365FB9">
      <w:pPr>
        <w:pStyle w:val="NormalWeb"/>
        <w:rPr>
          <w:rFonts w:ascii="Tahoma" w:hAnsi="Tahoma" w:cs="Tahoma"/>
        </w:rPr>
      </w:pPr>
    </w:p>
    <w:p w:rsidR="007861EC" w:rsidRPr="007861EC" w:rsidRDefault="007861EC" w:rsidP="00365FB9">
      <w:pPr>
        <w:pStyle w:val="NormalWeb"/>
        <w:ind w:left="420"/>
        <w:rPr>
          <w:rFonts w:ascii="Tahoma" w:hAnsi="Tahoma" w:cs="Tahoma"/>
        </w:rPr>
      </w:pPr>
      <w:r w:rsidRPr="007861EC">
        <w:rPr>
          <w:rFonts w:ascii="Tahoma" w:hAnsi="Tahoma" w:cs="Tahoma"/>
        </w:rPr>
        <w:lastRenderedPageBreak/>
        <w:t>&lt;h1&gt;This is a heading&lt;/h1&gt;</w:t>
      </w:r>
      <w:r w:rsidRPr="007861EC">
        <w:rPr>
          <w:rFonts w:ascii="Tahoma" w:hAnsi="Tahoma" w:cs="Tahoma"/>
        </w:rPr>
        <w:br/>
        <w:t>&lt;h2&gt;This is a heading&lt;/h2&gt;</w:t>
      </w:r>
      <w:r w:rsidRPr="007861EC">
        <w:rPr>
          <w:rFonts w:ascii="Tahoma" w:hAnsi="Tahoma" w:cs="Tahoma"/>
        </w:rPr>
        <w:br/>
        <w:t>&lt;h3&gt;This is a heading&lt;/h3&gt;</w:t>
      </w:r>
    </w:p>
    <w:p w:rsidR="00A00339" w:rsidRPr="007861EC" w:rsidRDefault="00A00339" w:rsidP="00A00339">
      <w:pPr>
        <w:pStyle w:val="Heading2"/>
        <w:spacing w:line="360" w:lineRule="auto"/>
        <w:rPr>
          <w:rFonts w:ascii="Tahoma" w:hAnsi="Tahoma" w:cs="Tahoma" w:hint="default"/>
          <w:sz w:val="24"/>
          <w:szCs w:val="24"/>
          <w:u w:val="single"/>
        </w:rPr>
      </w:pPr>
      <w:r w:rsidRPr="007861EC">
        <w:rPr>
          <w:rFonts w:ascii="Tahoma" w:hAnsi="Tahoma" w:cs="Tahoma"/>
          <w:sz w:val="24"/>
          <w:szCs w:val="24"/>
          <w:u w:val="single"/>
        </w:rPr>
        <w:t xml:space="preserve">HTML </w:t>
      </w:r>
      <w:r w:rsidR="00365FB9">
        <w:rPr>
          <w:rFonts w:ascii="Tahoma" w:hAnsi="Tahoma" w:cs="Tahoma" w:hint="default"/>
          <w:sz w:val="24"/>
          <w:szCs w:val="24"/>
          <w:u w:val="single"/>
        </w:rPr>
        <w:t>Paragraphs</w:t>
      </w:r>
    </w:p>
    <w:p w:rsidR="004925FB" w:rsidRPr="007861EC" w:rsidRDefault="007861EC" w:rsidP="007861EC">
      <w:pPr>
        <w:pStyle w:val="NormalWeb"/>
        <w:rPr>
          <w:rFonts w:ascii="Tahoma" w:hAnsi="Tahoma" w:cs="Tahoma"/>
        </w:rPr>
      </w:pPr>
      <w:r w:rsidRPr="007861EC">
        <w:rPr>
          <w:rFonts w:ascii="Tahoma" w:hAnsi="Tahoma" w:cs="Tahoma" w:hint="eastAsia"/>
        </w:rPr>
        <w:t>HTML documents are divided into paragraphs</w:t>
      </w:r>
      <w:r>
        <w:rPr>
          <w:rFonts w:ascii="Tahoma" w:hAnsi="Tahoma" w:cs="Tahoma"/>
        </w:rPr>
        <w:t xml:space="preserve">. </w:t>
      </w:r>
      <w:r w:rsidRPr="007861EC">
        <w:rPr>
          <w:rFonts w:ascii="Tahoma" w:hAnsi="Tahoma" w:cs="Tahoma" w:hint="eastAsia"/>
        </w:rPr>
        <w:t>HTML paragraphs are defined with the &lt;p&gt; tag.</w:t>
      </w:r>
    </w:p>
    <w:p w:rsidR="004925FB" w:rsidRPr="007861EC" w:rsidRDefault="007861EC" w:rsidP="00365FB9">
      <w:pPr>
        <w:pStyle w:val="NormalWeb"/>
        <w:ind w:left="420"/>
        <w:rPr>
          <w:rFonts w:ascii="Tahoma" w:hAnsi="Tahoma" w:cs="Tahoma"/>
        </w:rPr>
      </w:pPr>
      <w:r w:rsidRPr="007861EC">
        <w:rPr>
          <w:rFonts w:ascii="Tahoma" w:hAnsi="Tahoma" w:cs="Tahoma"/>
        </w:rPr>
        <w:t>&lt;p&gt;This is a paragraph.&lt;/p&gt;</w:t>
      </w:r>
      <w:r w:rsidRPr="007861EC">
        <w:rPr>
          <w:rFonts w:ascii="Tahoma" w:hAnsi="Tahoma" w:cs="Tahoma"/>
        </w:rPr>
        <w:br/>
        <w:t>&lt;p&gt;This is another paragraph.&lt;/p&gt;</w:t>
      </w:r>
    </w:p>
    <w:p w:rsidR="00365FB9" w:rsidRPr="007861EC" w:rsidRDefault="00365FB9" w:rsidP="00365FB9">
      <w:pPr>
        <w:pStyle w:val="Heading2"/>
        <w:spacing w:line="360" w:lineRule="auto"/>
        <w:rPr>
          <w:rFonts w:ascii="Tahoma" w:hAnsi="Tahoma" w:cs="Tahoma" w:hint="default"/>
          <w:sz w:val="24"/>
          <w:szCs w:val="24"/>
          <w:u w:val="single"/>
        </w:rPr>
      </w:pPr>
      <w:r w:rsidRPr="007861EC">
        <w:rPr>
          <w:rFonts w:ascii="Tahoma" w:hAnsi="Tahoma" w:cs="Tahoma"/>
          <w:sz w:val="24"/>
          <w:szCs w:val="24"/>
          <w:u w:val="single"/>
        </w:rPr>
        <w:t xml:space="preserve">HTML </w:t>
      </w:r>
      <w:r w:rsidR="004925FB">
        <w:rPr>
          <w:rFonts w:ascii="Tahoma" w:hAnsi="Tahoma" w:cs="Tahoma" w:hint="default"/>
          <w:sz w:val="24"/>
          <w:szCs w:val="24"/>
          <w:u w:val="single"/>
        </w:rPr>
        <w:t>Elements</w:t>
      </w:r>
    </w:p>
    <w:p w:rsidR="004925FB" w:rsidRPr="00365FB9" w:rsidRDefault="005A573C" w:rsidP="004925FB">
      <w:pPr>
        <w:pStyle w:val="NormalWeb"/>
        <w:rPr>
          <w:rFonts w:ascii="Tahoma" w:hAnsi="Tahoma" w:cs="Tahoma"/>
        </w:rPr>
      </w:pPr>
      <w:r>
        <w:rPr>
          <w:rFonts w:ascii="Tahoma" w:hAnsi="Tahoma" w:cs="Tahoma"/>
        </w:rPr>
        <w:t xml:space="preserve">An </w:t>
      </w:r>
      <w:r w:rsidR="00365FB9" w:rsidRPr="00365FB9">
        <w:rPr>
          <w:rFonts w:ascii="Tahoma" w:hAnsi="Tahoma" w:cs="Tahoma"/>
        </w:rPr>
        <w:t xml:space="preserve">HTML </w:t>
      </w:r>
      <w:r w:rsidR="003D1C6F">
        <w:rPr>
          <w:rFonts w:ascii="Tahoma" w:hAnsi="Tahoma" w:cs="Tahoma"/>
        </w:rPr>
        <w:t>element is an individual component of an HTML document. It represents a semantics or meaning</w:t>
      </w:r>
    </w:p>
    <w:p w:rsidR="004925FB" w:rsidRPr="00365FB9" w:rsidRDefault="00365FB9" w:rsidP="003D1C6F">
      <w:pPr>
        <w:pStyle w:val="NormalWeb"/>
        <w:rPr>
          <w:rFonts w:ascii="Tahoma" w:hAnsi="Tahoma" w:cs="Tahoma"/>
        </w:rPr>
      </w:pPr>
      <w:r w:rsidRPr="00365FB9">
        <w:rPr>
          <w:rFonts w:ascii="Tahoma" w:hAnsi="Tahoma" w:cs="Tahoma"/>
          <w:b/>
          <w:bCs/>
        </w:rPr>
        <w:t>HTML Element Syntax</w:t>
      </w:r>
    </w:p>
    <w:p w:rsidR="004925FB" w:rsidRPr="00365FB9" w:rsidRDefault="00365FB9" w:rsidP="003D1C6F">
      <w:pPr>
        <w:pStyle w:val="NormalWeb"/>
        <w:spacing w:line="240" w:lineRule="auto"/>
        <w:ind w:left="420"/>
        <w:rPr>
          <w:rFonts w:ascii="Tahoma" w:hAnsi="Tahoma" w:cs="Tahoma"/>
        </w:rPr>
      </w:pPr>
      <w:r w:rsidRPr="00365FB9">
        <w:rPr>
          <w:rFonts w:ascii="Tahoma" w:hAnsi="Tahoma" w:cs="Tahoma"/>
        </w:rPr>
        <w:t xml:space="preserve">An HTML element starts with a </w:t>
      </w:r>
      <w:r w:rsidRPr="00365FB9">
        <w:rPr>
          <w:rFonts w:ascii="Tahoma" w:hAnsi="Tahoma" w:cs="Tahoma"/>
          <w:b/>
          <w:bCs/>
        </w:rPr>
        <w:t>start tag / opening tag</w:t>
      </w:r>
    </w:p>
    <w:p w:rsidR="004925FB" w:rsidRPr="00365FB9" w:rsidRDefault="00365FB9" w:rsidP="003D1C6F">
      <w:pPr>
        <w:pStyle w:val="NormalWeb"/>
        <w:spacing w:line="240" w:lineRule="auto"/>
        <w:ind w:left="420"/>
        <w:rPr>
          <w:rFonts w:ascii="Tahoma" w:hAnsi="Tahoma" w:cs="Tahoma"/>
        </w:rPr>
      </w:pPr>
      <w:r w:rsidRPr="00365FB9">
        <w:rPr>
          <w:rFonts w:ascii="Tahoma" w:hAnsi="Tahoma" w:cs="Tahoma"/>
        </w:rPr>
        <w:t xml:space="preserve">An HTML element ends with an </w:t>
      </w:r>
      <w:r w:rsidRPr="00365FB9">
        <w:rPr>
          <w:rFonts w:ascii="Tahoma" w:hAnsi="Tahoma" w:cs="Tahoma"/>
          <w:b/>
          <w:bCs/>
        </w:rPr>
        <w:t>end tag / closing tag</w:t>
      </w:r>
    </w:p>
    <w:p w:rsidR="004925FB" w:rsidRPr="00365FB9" w:rsidRDefault="00365FB9" w:rsidP="003D1C6F">
      <w:pPr>
        <w:pStyle w:val="NormalWeb"/>
        <w:spacing w:line="240" w:lineRule="auto"/>
        <w:ind w:left="420"/>
        <w:rPr>
          <w:rFonts w:ascii="Tahoma" w:hAnsi="Tahoma" w:cs="Tahoma"/>
        </w:rPr>
      </w:pPr>
      <w:r w:rsidRPr="00365FB9">
        <w:rPr>
          <w:rFonts w:ascii="Tahoma" w:hAnsi="Tahoma" w:cs="Tahoma"/>
        </w:rPr>
        <w:t xml:space="preserve">The </w:t>
      </w:r>
      <w:r w:rsidRPr="00365FB9">
        <w:rPr>
          <w:rFonts w:ascii="Tahoma" w:hAnsi="Tahoma" w:cs="Tahoma"/>
          <w:b/>
          <w:bCs/>
        </w:rPr>
        <w:t>element content</w:t>
      </w:r>
      <w:r w:rsidRPr="00365FB9">
        <w:rPr>
          <w:rFonts w:ascii="Tahoma" w:hAnsi="Tahoma" w:cs="Tahoma"/>
        </w:rPr>
        <w:t xml:space="preserve"> is everything between the start and the end tag</w:t>
      </w:r>
    </w:p>
    <w:p w:rsidR="004925FB" w:rsidRPr="00365FB9" w:rsidRDefault="00365FB9" w:rsidP="003D1C6F">
      <w:pPr>
        <w:pStyle w:val="NormalWeb"/>
        <w:spacing w:line="240" w:lineRule="auto"/>
        <w:ind w:left="420"/>
        <w:rPr>
          <w:rFonts w:ascii="Tahoma" w:hAnsi="Tahoma" w:cs="Tahoma"/>
        </w:rPr>
      </w:pPr>
      <w:r w:rsidRPr="00365FB9">
        <w:rPr>
          <w:rFonts w:ascii="Tahoma" w:hAnsi="Tahoma" w:cs="Tahoma"/>
        </w:rPr>
        <w:t xml:space="preserve">Some HTML elements have </w:t>
      </w:r>
      <w:r w:rsidRPr="00365FB9">
        <w:rPr>
          <w:rFonts w:ascii="Tahoma" w:hAnsi="Tahoma" w:cs="Tahoma"/>
          <w:b/>
          <w:bCs/>
        </w:rPr>
        <w:t>empty content</w:t>
      </w:r>
    </w:p>
    <w:p w:rsidR="004925FB" w:rsidRPr="00365FB9" w:rsidRDefault="00365FB9" w:rsidP="003D1C6F">
      <w:pPr>
        <w:pStyle w:val="NormalWeb"/>
        <w:spacing w:line="240" w:lineRule="auto"/>
        <w:ind w:left="420"/>
        <w:rPr>
          <w:rFonts w:ascii="Tahoma" w:hAnsi="Tahoma" w:cs="Tahoma"/>
        </w:rPr>
      </w:pPr>
      <w:r w:rsidRPr="00365FB9">
        <w:rPr>
          <w:rFonts w:ascii="Tahoma" w:hAnsi="Tahoma" w:cs="Tahoma"/>
        </w:rPr>
        <w:t xml:space="preserve">Empty elements are </w:t>
      </w:r>
      <w:r w:rsidRPr="00365FB9">
        <w:rPr>
          <w:rFonts w:ascii="Tahoma" w:hAnsi="Tahoma" w:cs="Tahoma"/>
          <w:b/>
          <w:bCs/>
        </w:rPr>
        <w:t>closed in the start tag</w:t>
      </w:r>
    </w:p>
    <w:p w:rsidR="004925FB" w:rsidRDefault="00365FB9" w:rsidP="003D1C6F">
      <w:pPr>
        <w:pStyle w:val="NormalWeb"/>
        <w:spacing w:line="240" w:lineRule="auto"/>
        <w:ind w:left="420"/>
        <w:rPr>
          <w:rFonts w:ascii="Tahoma" w:hAnsi="Tahoma" w:cs="Tahoma"/>
          <w:b/>
          <w:bCs/>
        </w:rPr>
      </w:pPr>
      <w:r w:rsidRPr="00365FB9">
        <w:rPr>
          <w:rFonts w:ascii="Tahoma" w:hAnsi="Tahoma" w:cs="Tahoma"/>
        </w:rPr>
        <w:t xml:space="preserve">Most HTML elements can have </w:t>
      </w:r>
      <w:r w:rsidRPr="00365FB9">
        <w:rPr>
          <w:rFonts w:ascii="Tahoma" w:hAnsi="Tahoma" w:cs="Tahoma"/>
          <w:b/>
          <w:bCs/>
        </w:rPr>
        <w:t>attributes</w:t>
      </w:r>
    </w:p>
    <w:p w:rsidR="007861EC" w:rsidRPr="007861EC" w:rsidRDefault="003D1C6F" w:rsidP="00224260">
      <w:pPr>
        <w:pStyle w:val="NormalWeb"/>
        <w:spacing w:line="360" w:lineRule="auto"/>
        <w:ind w:left="840"/>
        <w:rPr>
          <w:rFonts w:ascii="Tahoma" w:hAnsi="Tahoma" w:cs="Tahoma"/>
        </w:rPr>
      </w:pPr>
      <w:r>
        <w:rPr>
          <w:rFonts w:ascii="Tahoma" w:hAnsi="Tahoma" w:cs="Tahoma"/>
        </w:rPr>
        <w:t xml:space="preserve">&lt;p </w:t>
      </w:r>
      <w:r w:rsidR="002B40DB">
        <w:rPr>
          <w:rFonts w:ascii="Tahoma" w:hAnsi="Tahoma" w:cs="Tahoma"/>
        </w:rPr>
        <w:t>class=’abc’</w:t>
      </w:r>
      <w:r w:rsidR="00224260">
        <w:rPr>
          <w:rFonts w:ascii="Tahoma" w:hAnsi="Tahoma" w:cs="Tahoma"/>
        </w:rPr>
        <w:t>&gt; This is an Element &lt;/p&gt;</w:t>
      </w:r>
    </w:p>
    <w:p w:rsidR="00224260" w:rsidRPr="00224260" w:rsidRDefault="00224260" w:rsidP="00224260">
      <w:pPr>
        <w:pStyle w:val="NormalWeb"/>
        <w:rPr>
          <w:rFonts w:ascii="Tahoma" w:hAnsi="Tahoma" w:cs="Tahoma"/>
          <w:b/>
          <w:bCs/>
        </w:rPr>
      </w:pPr>
      <w:r w:rsidRPr="00224260">
        <w:rPr>
          <w:rFonts w:ascii="Tahoma" w:hAnsi="Tahoma" w:cs="Tahoma"/>
          <w:b/>
          <w:bCs/>
        </w:rPr>
        <w:t>HTML Element Vs HTML Tag</w:t>
      </w:r>
    </w:p>
    <w:p w:rsidR="00224260" w:rsidRPr="00224260" w:rsidRDefault="00224260" w:rsidP="00224260">
      <w:pPr>
        <w:pStyle w:val="NormalWeb"/>
        <w:spacing w:line="360" w:lineRule="auto"/>
        <w:rPr>
          <w:rFonts w:ascii="Tahoma" w:hAnsi="Tahoma" w:cs="Tahoma"/>
        </w:rPr>
      </w:pPr>
      <w:r w:rsidRPr="00224260">
        <w:rPr>
          <w:rFonts w:ascii="Tahoma" w:hAnsi="Tahoma" w:cs="Tahoma"/>
          <w:i/>
        </w:rPr>
        <w:t>HTML element</w:t>
      </w:r>
      <w:r w:rsidRPr="00224260">
        <w:rPr>
          <w:rFonts w:ascii="Tahoma" w:hAnsi="Tahoma" w:cs="Tahoma"/>
        </w:rPr>
        <w:t xml:space="preserve"> is a collection of starting tag, its attributes, an ending tag and everything in between</w:t>
      </w:r>
    </w:p>
    <w:p w:rsidR="00224260" w:rsidRPr="00224260" w:rsidRDefault="00224260" w:rsidP="00224260">
      <w:pPr>
        <w:spacing w:line="360" w:lineRule="auto"/>
        <w:rPr>
          <w:rFonts w:ascii="Tahoma" w:eastAsia="SimSun" w:hAnsi="Tahoma" w:cs="Tahoma"/>
          <w:sz w:val="24"/>
          <w:szCs w:val="24"/>
        </w:rPr>
      </w:pPr>
      <w:r w:rsidRPr="00064C26">
        <w:rPr>
          <w:rFonts w:ascii="Tahoma" w:eastAsia="SimSun" w:hAnsi="Tahoma" w:cs="Tahoma"/>
          <w:i/>
          <w:sz w:val="24"/>
          <w:szCs w:val="24"/>
        </w:rPr>
        <w:t>HTML tag</w:t>
      </w:r>
      <w:r w:rsidRPr="00224260">
        <w:rPr>
          <w:rFonts w:ascii="Tahoma" w:eastAsia="SimSun" w:hAnsi="Tahoma" w:cs="Tahoma"/>
          <w:sz w:val="24"/>
          <w:szCs w:val="24"/>
        </w:rPr>
        <w:t xml:space="preserve"> is used to mark the start and end of an element</w:t>
      </w:r>
    </w:p>
    <w:p w:rsidR="004010BD" w:rsidRDefault="004010BD">
      <w:pPr>
        <w:rPr>
          <w:rFonts w:ascii="Tahoma" w:eastAsia="SimSun" w:hAnsi="Tahoma" w:cs="Tahoma"/>
          <w:b/>
          <w:bCs/>
          <w:sz w:val="24"/>
          <w:szCs w:val="24"/>
          <w:u w:val="single"/>
        </w:rPr>
      </w:pPr>
      <w:r>
        <w:rPr>
          <w:rFonts w:ascii="Tahoma" w:hAnsi="Tahoma" w:cs="Tahoma"/>
          <w:sz w:val="24"/>
          <w:szCs w:val="24"/>
          <w:u w:val="single"/>
        </w:rPr>
        <w:br w:type="page"/>
      </w:r>
    </w:p>
    <w:p w:rsidR="00533945" w:rsidRPr="000A41C2" w:rsidRDefault="002E059E" w:rsidP="00E3032E">
      <w:pPr>
        <w:pStyle w:val="Heading2"/>
        <w:spacing w:line="360" w:lineRule="auto"/>
        <w:rPr>
          <w:rFonts w:ascii="Tahoma" w:hAnsi="Tahoma" w:cs="Tahoma" w:hint="default"/>
          <w:sz w:val="24"/>
          <w:szCs w:val="24"/>
          <w:u w:val="single"/>
        </w:rPr>
      </w:pPr>
      <w:r w:rsidRPr="000A41C2">
        <w:rPr>
          <w:rFonts w:ascii="Tahoma" w:hAnsi="Tahoma" w:cs="Tahoma" w:hint="default"/>
          <w:sz w:val="24"/>
          <w:szCs w:val="24"/>
          <w:u w:val="single"/>
        </w:rPr>
        <w:lastRenderedPageBreak/>
        <w:t>HTML Formatting Elements</w:t>
      </w:r>
    </w:p>
    <w:p w:rsidR="00533945" w:rsidRPr="000A41C2" w:rsidRDefault="002E059E" w:rsidP="00E3032E">
      <w:pPr>
        <w:pStyle w:val="NormalWeb"/>
        <w:spacing w:line="360" w:lineRule="auto"/>
        <w:rPr>
          <w:rFonts w:ascii="Tahoma" w:hAnsi="Tahoma" w:cs="Tahoma"/>
        </w:rPr>
      </w:pPr>
      <w:r w:rsidRPr="000A41C2">
        <w:rPr>
          <w:rFonts w:ascii="Tahoma" w:hAnsi="Tahoma" w:cs="Tahoma"/>
        </w:rPr>
        <w:t xml:space="preserve">HTML also defines special </w:t>
      </w:r>
      <w:r w:rsidRPr="000A41C2">
        <w:rPr>
          <w:rStyle w:val="Strong"/>
          <w:rFonts w:ascii="Tahoma" w:hAnsi="Tahoma" w:cs="Tahoma"/>
        </w:rPr>
        <w:t>elements</w:t>
      </w:r>
      <w:r w:rsidRPr="000A41C2">
        <w:rPr>
          <w:rFonts w:ascii="Tahoma" w:hAnsi="Tahoma" w:cs="Tahoma"/>
        </w:rPr>
        <w:t xml:space="preserve"> for defining text with a special </w:t>
      </w:r>
      <w:r w:rsidRPr="000A41C2">
        <w:rPr>
          <w:rStyle w:val="Strong"/>
          <w:rFonts w:ascii="Tahoma" w:hAnsi="Tahoma" w:cs="Tahoma"/>
        </w:rPr>
        <w:t>meaning</w:t>
      </w:r>
      <w:r w:rsidRPr="000A41C2">
        <w:rPr>
          <w:rFonts w:ascii="Tahoma" w:hAnsi="Tahoma" w:cs="Tahoma"/>
        </w:rPr>
        <w:t>.</w:t>
      </w:r>
    </w:p>
    <w:p w:rsidR="00533945" w:rsidRPr="000A41C2" w:rsidRDefault="002E059E" w:rsidP="00E3032E">
      <w:pPr>
        <w:pStyle w:val="NormalWeb"/>
        <w:spacing w:line="360" w:lineRule="auto"/>
        <w:rPr>
          <w:rFonts w:ascii="Tahoma" w:hAnsi="Tahoma" w:cs="Tahoma"/>
        </w:rPr>
      </w:pPr>
      <w:r w:rsidRPr="000A41C2">
        <w:rPr>
          <w:rFonts w:ascii="Tahoma" w:hAnsi="Tahoma" w:cs="Tahoma"/>
        </w:rPr>
        <w:t xml:space="preserve">HTML uses elements like </w:t>
      </w:r>
      <w:r w:rsidRPr="000A41C2">
        <w:rPr>
          <w:rStyle w:val="HTMLCode"/>
          <w:rFonts w:ascii="Tahoma" w:hAnsi="Tahoma" w:cs="Tahoma"/>
          <w:sz w:val="24"/>
          <w:szCs w:val="24"/>
        </w:rPr>
        <w:t>&lt;b&gt;</w:t>
      </w:r>
      <w:r w:rsidRPr="000A41C2">
        <w:rPr>
          <w:rFonts w:ascii="Tahoma" w:hAnsi="Tahoma" w:cs="Tahoma"/>
        </w:rPr>
        <w:t xml:space="preserve"> and </w:t>
      </w:r>
      <w:r w:rsidRPr="000A41C2">
        <w:rPr>
          <w:rStyle w:val="HTMLCode"/>
          <w:rFonts w:ascii="Tahoma" w:hAnsi="Tahoma" w:cs="Tahoma"/>
          <w:sz w:val="24"/>
          <w:szCs w:val="24"/>
        </w:rPr>
        <w:t>&lt;i&gt;</w:t>
      </w:r>
      <w:r w:rsidRPr="000A41C2">
        <w:rPr>
          <w:rFonts w:ascii="Tahoma" w:hAnsi="Tahoma" w:cs="Tahoma"/>
        </w:rPr>
        <w:t xml:space="preserve"> for formatting output, like </w:t>
      </w:r>
      <w:r w:rsidRPr="000A41C2">
        <w:rPr>
          <w:rFonts w:ascii="Tahoma" w:hAnsi="Tahoma" w:cs="Tahoma"/>
          <w:b/>
        </w:rPr>
        <w:t>bold</w:t>
      </w:r>
      <w:r w:rsidRPr="000A41C2">
        <w:rPr>
          <w:rFonts w:ascii="Tahoma" w:hAnsi="Tahoma" w:cs="Tahoma"/>
        </w:rPr>
        <w:t xml:space="preserve"> or </w:t>
      </w:r>
      <w:r w:rsidRPr="000A41C2">
        <w:rPr>
          <w:rFonts w:ascii="Tahoma" w:hAnsi="Tahoma" w:cs="Tahoma"/>
          <w:i/>
        </w:rPr>
        <w:t>italic</w:t>
      </w:r>
      <w:r w:rsidRPr="000A41C2">
        <w:rPr>
          <w:rFonts w:ascii="Tahoma" w:hAnsi="Tahoma" w:cs="Tahoma"/>
        </w:rPr>
        <w:t xml:space="preserve"> text.</w:t>
      </w:r>
    </w:p>
    <w:p w:rsidR="00533945" w:rsidRPr="000A41C2" w:rsidRDefault="002E059E" w:rsidP="00E3032E">
      <w:pPr>
        <w:pStyle w:val="NormalWeb"/>
        <w:spacing w:line="360" w:lineRule="auto"/>
        <w:rPr>
          <w:rFonts w:ascii="Tahoma" w:hAnsi="Tahoma" w:cs="Tahoma"/>
        </w:rPr>
      </w:pPr>
      <w:r w:rsidRPr="000A41C2">
        <w:rPr>
          <w:rFonts w:ascii="Tahoma" w:hAnsi="Tahoma" w:cs="Tahoma"/>
        </w:rPr>
        <w:t>Formatting elements were designed to display special types of text:</w:t>
      </w:r>
    </w:p>
    <w:tbl>
      <w:tblPr>
        <w:tblStyle w:val="TableGrid"/>
        <w:tblW w:w="0" w:type="auto"/>
        <w:tblInd w:w="720" w:type="dxa"/>
        <w:tblLook w:val="04A0" w:firstRow="1" w:lastRow="0" w:firstColumn="1" w:lastColumn="0" w:noHBand="0" w:noVBand="1"/>
      </w:tblPr>
      <w:tblGrid>
        <w:gridCol w:w="2924"/>
        <w:gridCol w:w="4652"/>
      </w:tblGrid>
      <w:tr w:rsidR="00056A45" w:rsidRPr="00056A45" w:rsidTr="00056A45">
        <w:tc>
          <w:tcPr>
            <w:tcW w:w="2988" w:type="dxa"/>
          </w:tcPr>
          <w:p w:rsidR="00056A45" w:rsidRPr="00056A45" w:rsidRDefault="00056A45" w:rsidP="00056A45">
            <w:pPr>
              <w:numPr>
                <w:ilvl w:val="0"/>
                <w:numId w:val="7"/>
              </w:numPr>
              <w:tabs>
                <w:tab w:val="clear" w:pos="720"/>
              </w:tabs>
              <w:spacing w:beforeAutospacing="1" w:afterAutospacing="1"/>
              <w:ind w:left="0" w:firstLine="0"/>
              <w:rPr>
                <w:rFonts w:ascii="Tahoma" w:hAnsi="Tahoma" w:cs="Tahoma"/>
                <w:sz w:val="24"/>
                <w:szCs w:val="24"/>
              </w:rPr>
            </w:pPr>
            <w:r w:rsidRPr="00056A45">
              <w:rPr>
                <w:rStyle w:val="HTMLCode"/>
                <w:rFonts w:ascii="Tahoma" w:hAnsi="Tahoma" w:cs="Tahoma"/>
                <w:sz w:val="24"/>
                <w:szCs w:val="24"/>
              </w:rPr>
              <w:t>&lt;b&gt;</w:t>
            </w:r>
            <w:r w:rsidRPr="00056A45">
              <w:rPr>
                <w:rFonts w:ascii="Tahoma" w:hAnsi="Tahoma" w:cs="Tahoma"/>
                <w:sz w:val="24"/>
                <w:szCs w:val="24"/>
              </w:rPr>
              <w:t xml:space="preserve"> </w:t>
            </w:r>
          </w:p>
        </w:tc>
        <w:tc>
          <w:tcPr>
            <w:tcW w:w="4814" w:type="dxa"/>
          </w:tcPr>
          <w:p w:rsidR="00056A45" w:rsidRPr="00056A45" w:rsidRDefault="00056A45" w:rsidP="00056A45">
            <w:pPr>
              <w:numPr>
                <w:ilvl w:val="0"/>
                <w:numId w:val="7"/>
              </w:numPr>
              <w:tabs>
                <w:tab w:val="clear" w:pos="720"/>
              </w:tabs>
              <w:spacing w:beforeAutospacing="1" w:afterAutospacing="1"/>
              <w:ind w:left="0" w:firstLine="0"/>
              <w:rPr>
                <w:rFonts w:ascii="Tahoma" w:hAnsi="Tahoma" w:cs="Tahoma"/>
                <w:sz w:val="24"/>
                <w:szCs w:val="24"/>
              </w:rPr>
            </w:pPr>
            <w:r w:rsidRPr="00056A45">
              <w:rPr>
                <w:rFonts w:ascii="Tahoma" w:hAnsi="Tahoma" w:cs="Tahoma"/>
                <w:sz w:val="24"/>
                <w:szCs w:val="24"/>
              </w:rPr>
              <w:t xml:space="preserve"> Bold text</w:t>
            </w:r>
          </w:p>
        </w:tc>
      </w:tr>
      <w:tr w:rsidR="00056A45" w:rsidRPr="00056A45" w:rsidTr="00056A45">
        <w:tc>
          <w:tcPr>
            <w:tcW w:w="2988" w:type="dxa"/>
          </w:tcPr>
          <w:p w:rsidR="00056A45" w:rsidRPr="00056A45" w:rsidRDefault="00056A45" w:rsidP="00056A45">
            <w:pPr>
              <w:numPr>
                <w:ilvl w:val="0"/>
                <w:numId w:val="7"/>
              </w:numPr>
              <w:tabs>
                <w:tab w:val="clear" w:pos="720"/>
              </w:tabs>
              <w:spacing w:beforeAutospacing="1" w:afterAutospacing="1"/>
              <w:ind w:left="0" w:firstLine="0"/>
              <w:rPr>
                <w:rFonts w:ascii="Tahoma" w:hAnsi="Tahoma" w:cs="Tahoma"/>
                <w:sz w:val="24"/>
                <w:szCs w:val="24"/>
              </w:rPr>
            </w:pPr>
            <w:r w:rsidRPr="00056A45">
              <w:rPr>
                <w:rStyle w:val="HTMLCode"/>
                <w:rFonts w:ascii="Tahoma" w:hAnsi="Tahoma" w:cs="Tahoma"/>
                <w:sz w:val="24"/>
                <w:szCs w:val="24"/>
              </w:rPr>
              <w:t>&lt;strong&gt;</w:t>
            </w:r>
            <w:r w:rsidRPr="00056A45">
              <w:rPr>
                <w:rFonts w:ascii="Tahoma" w:hAnsi="Tahoma" w:cs="Tahoma"/>
                <w:sz w:val="24"/>
                <w:szCs w:val="24"/>
              </w:rPr>
              <w:t xml:space="preserve"> </w:t>
            </w:r>
          </w:p>
        </w:tc>
        <w:tc>
          <w:tcPr>
            <w:tcW w:w="4814" w:type="dxa"/>
          </w:tcPr>
          <w:p w:rsidR="00056A45" w:rsidRPr="00056A45" w:rsidRDefault="00056A45" w:rsidP="00056A45">
            <w:pPr>
              <w:numPr>
                <w:ilvl w:val="0"/>
                <w:numId w:val="7"/>
              </w:numPr>
              <w:tabs>
                <w:tab w:val="clear" w:pos="720"/>
              </w:tabs>
              <w:spacing w:beforeAutospacing="1" w:afterAutospacing="1"/>
              <w:ind w:left="0" w:firstLine="0"/>
              <w:rPr>
                <w:rFonts w:ascii="Tahoma" w:hAnsi="Tahoma" w:cs="Tahoma"/>
                <w:sz w:val="24"/>
                <w:szCs w:val="24"/>
              </w:rPr>
            </w:pPr>
            <w:r w:rsidRPr="00056A45">
              <w:rPr>
                <w:rFonts w:ascii="Tahoma" w:hAnsi="Tahoma" w:cs="Tahoma"/>
                <w:sz w:val="24"/>
                <w:szCs w:val="24"/>
              </w:rPr>
              <w:t xml:space="preserve"> Important text</w:t>
            </w:r>
          </w:p>
        </w:tc>
      </w:tr>
      <w:tr w:rsidR="00056A45" w:rsidRPr="00056A45" w:rsidTr="00056A45">
        <w:tc>
          <w:tcPr>
            <w:tcW w:w="2988" w:type="dxa"/>
          </w:tcPr>
          <w:p w:rsidR="00056A45" w:rsidRPr="00056A45" w:rsidRDefault="00056A45" w:rsidP="00056A45">
            <w:pPr>
              <w:numPr>
                <w:ilvl w:val="0"/>
                <w:numId w:val="7"/>
              </w:numPr>
              <w:tabs>
                <w:tab w:val="clear" w:pos="720"/>
              </w:tabs>
              <w:spacing w:beforeAutospacing="1" w:afterAutospacing="1"/>
              <w:ind w:left="0" w:firstLine="0"/>
              <w:rPr>
                <w:rFonts w:ascii="Tahoma" w:hAnsi="Tahoma" w:cs="Tahoma"/>
                <w:sz w:val="24"/>
                <w:szCs w:val="24"/>
              </w:rPr>
            </w:pPr>
            <w:r w:rsidRPr="00056A45">
              <w:rPr>
                <w:rStyle w:val="HTMLCode"/>
                <w:rFonts w:ascii="Tahoma" w:hAnsi="Tahoma" w:cs="Tahoma"/>
                <w:sz w:val="24"/>
                <w:szCs w:val="24"/>
              </w:rPr>
              <w:t>&lt;i&gt;</w:t>
            </w:r>
            <w:r w:rsidRPr="00056A45">
              <w:rPr>
                <w:rFonts w:ascii="Tahoma" w:hAnsi="Tahoma" w:cs="Tahoma"/>
                <w:sz w:val="24"/>
                <w:szCs w:val="24"/>
              </w:rPr>
              <w:t xml:space="preserve"> </w:t>
            </w:r>
          </w:p>
        </w:tc>
        <w:tc>
          <w:tcPr>
            <w:tcW w:w="4814" w:type="dxa"/>
          </w:tcPr>
          <w:p w:rsidR="00056A45" w:rsidRPr="00056A45" w:rsidRDefault="00056A45" w:rsidP="00056A45">
            <w:pPr>
              <w:numPr>
                <w:ilvl w:val="0"/>
                <w:numId w:val="7"/>
              </w:numPr>
              <w:tabs>
                <w:tab w:val="clear" w:pos="720"/>
              </w:tabs>
              <w:spacing w:beforeAutospacing="1" w:afterAutospacing="1"/>
              <w:ind w:left="0" w:firstLine="0"/>
              <w:rPr>
                <w:rFonts w:ascii="Tahoma" w:hAnsi="Tahoma" w:cs="Tahoma"/>
                <w:sz w:val="24"/>
                <w:szCs w:val="24"/>
              </w:rPr>
            </w:pPr>
            <w:r w:rsidRPr="00056A45">
              <w:rPr>
                <w:rFonts w:ascii="Tahoma" w:hAnsi="Tahoma" w:cs="Tahoma"/>
                <w:sz w:val="24"/>
                <w:szCs w:val="24"/>
              </w:rPr>
              <w:t xml:space="preserve"> Italic text</w:t>
            </w:r>
          </w:p>
        </w:tc>
      </w:tr>
      <w:tr w:rsidR="00056A45" w:rsidRPr="00056A45" w:rsidTr="00056A45">
        <w:tc>
          <w:tcPr>
            <w:tcW w:w="2988" w:type="dxa"/>
          </w:tcPr>
          <w:p w:rsidR="00056A45" w:rsidRPr="00056A45" w:rsidRDefault="00056A45" w:rsidP="00056A45">
            <w:pPr>
              <w:numPr>
                <w:ilvl w:val="0"/>
                <w:numId w:val="7"/>
              </w:numPr>
              <w:tabs>
                <w:tab w:val="clear" w:pos="720"/>
              </w:tabs>
              <w:spacing w:beforeAutospacing="1" w:afterAutospacing="1"/>
              <w:ind w:left="0" w:firstLine="0"/>
              <w:rPr>
                <w:rFonts w:ascii="Tahoma" w:hAnsi="Tahoma" w:cs="Tahoma"/>
                <w:sz w:val="24"/>
                <w:szCs w:val="24"/>
              </w:rPr>
            </w:pPr>
            <w:r w:rsidRPr="00056A45">
              <w:rPr>
                <w:rStyle w:val="HTMLCode"/>
                <w:rFonts w:ascii="Tahoma" w:hAnsi="Tahoma" w:cs="Tahoma"/>
                <w:sz w:val="24"/>
                <w:szCs w:val="24"/>
              </w:rPr>
              <w:t>&lt;em&gt;</w:t>
            </w:r>
            <w:r w:rsidRPr="00056A45">
              <w:rPr>
                <w:rFonts w:ascii="Tahoma" w:hAnsi="Tahoma" w:cs="Tahoma"/>
                <w:sz w:val="24"/>
                <w:szCs w:val="24"/>
              </w:rPr>
              <w:t xml:space="preserve"> </w:t>
            </w:r>
          </w:p>
        </w:tc>
        <w:tc>
          <w:tcPr>
            <w:tcW w:w="4814" w:type="dxa"/>
          </w:tcPr>
          <w:p w:rsidR="00056A45" w:rsidRPr="00056A45" w:rsidRDefault="00056A45" w:rsidP="00056A45">
            <w:pPr>
              <w:numPr>
                <w:ilvl w:val="0"/>
                <w:numId w:val="7"/>
              </w:numPr>
              <w:tabs>
                <w:tab w:val="clear" w:pos="720"/>
              </w:tabs>
              <w:spacing w:beforeAutospacing="1" w:afterAutospacing="1"/>
              <w:ind w:left="0" w:firstLine="0"/>
              <w:rPr>
                <w:rFonts w:ascii="Tahoma" w:hAnsi="Tahoma" w:cs="Tahoma"/>
                <w:sz w:val="24"/>
                <w:szCs w:val="24"/>
              </w:rPr>
            </w:pPr>
            <w:r w:rsidRPr="00056A45">
              <w:rPr>
                <w:rFonts w:ascii="Tahoma" w:hAnsi="Tahoma" w:cs="Tahoma"/>
                <w:sz w:val="24"/>
                <w:szCs w:val="24"/>
              </w:rPr>
              <w:t xml:space="preserve"> Emphasized text</w:t>
            </w:r>
          </w:p>
        </w:tc>
      </w:tr>
      <w:tr w:rsidR="00056A45" w:rsidRPr="00056A45" w:rsidTr="00056A45">
        <w:tc>
          <w:tcPr>
            <w:tcW w:w="2988" w:type="dxa"/>
          </w:tcPr>
          <w:p w:rsidR="00056A45" w:rsidRPr="00056A45" w:rsidRDefault="00056A45" w:rsidP="00056A45">
            <w:pPr>
              <w:numPr>
                <w:ilvl w:val="0"/>
                <w:numId w:val="7"/>
              </w:numPr>
              <w:tabs>
                <w:tab w:val="clear" w:pos="720"/>
              </w:tabs>
              <w:spacing w:beforeAutospacing="1" w:afterAutospacing="1"/>
              <w:ind w:left="0" w:firstLine="0"/>
              <w:rPr>
                <w:rFonts w:ascii="Tahoma" w:hAnsi="Tahoma" w:cs="Tahoma"/>
                <w:sz w:val="24"/>
                <w:szCs w:val="24"/>
              </w:rPr>
            </w:pPr>
            <w:r w:rsidRPr="00056A45">
              <w:rPr>
                <w:rStyle w:val="HTMLCode"/>
                <w:rFonts w:ascii="Tahoma" w:hAnsi="Tahoma" w:cs="Tahoma"/>
                <w:sz w:val="24"/>
                <w:szCs w:val="24"/>
              </w:rPr>
              <w:t>&lt;mark&gt;</w:t>
            </w:r>
            <w:r w:rsidRPr="00056A45">
              <w:rPr>
                <w:rFonts w:ascii="Tahoma" w:hAnsi="Tahoma" w:cs="Tahoma"/>
                <w:sz w:val="24"/>
                <w:szCs w:val="24"/>
              </w:rPr>
              <w:t xml:space="preserve"> </w:t>
            </w:r>
          </w:p>
        </w:tc>
        <w:tc>
          <w:tcPr>
            <w:tcW w:w="4814" w:type="dxa"/>
          </w:tcPr>
          <w:p w:rsidR="00056A45" w:rsidRPr="00056A45" w:rsidRDefault="00056A45" w:rsidP="00056A45">
            <w:pPr>
              <w:numPr>
                <w:ilvl w:val="0"/>
                <w:numId w:val="7"/>
              </w:numPr>
              <w:tabs>
                <w:tab w:val="clear" w:pos="720"/>
              </w:tabs>
              <w:spacing w:beforeAutospacing="1" w:afterAutospacing="1"/>
              <w:ind w:left="0" w:firstLine="0"/>
              <w:rPr>
                <w:rFonts w:ascii="Tahoma" w:hAnsi="Tahoma" w:cs="Tahoma"/>
                <w:sz w:val="24"/>
                <w:szCs w:val="24"/>
              </w:rPr>
            </w:pPr>
            <w:r w:rsidRPr="00056A45">
              <w:rPr>
                <w:rFonts w:ascii="Tahoma" w:hAnsi="Tahoma" w:cs="Tahoma"/>
                <w:sz w:val="24"/>
                <w:szCs w:val="24"/>
              </w:rPr>
              <w:t xml:space="preserve"> Marked text</w:t>
            </w:r>
          </w:p>
        </w:tc>
      </w:tr>
      <w:tr w:rsidR="00056A45" w:rsidRPr="00056A45" w:rsidTr="00056A45">
        <w:tc>
          <w:tcPr>
            <w:tcW w:w="2988" w:type="dxa"/>
          </w:tcPr>
          <w:p w:rsidR="00056A45" w:rsidRPr="00056A45" w:rsidRDefault="00056A45" w:rsidP="00056A45">
            <w:pPr>
              <w:numPr>
                <w:ilvl w:val="0"/>
                <w:numId w:val="7"/>
              </w:numPr>
              <w:tabs>
                <w:tab w:val="clear" w:pos="720"/>
              </w:tabs>
              <w:spacing w:beforeAutospacing="1" w:afterAutospacing="1"/>
              <w:ind w:left="0" w:firstLine="0"/>
              <w:rPr>
                <w:rFonts w:ascii="Tahoma" w:hAnsi="Tahoma" w:cs="Tahoma"/>
                <w:sz w:val="24"/>
                <w:szCs w:val="24"/>
              </w:rPr>
            </w:pPr>
            <w:r w:rsidRPr="00056A45">
              <w:rPr>
                <w:rStyle w:val="HTMLCode"/>
                <w:rFonts w:ascii="Tahoma" w:hAnsi="Tahoma" w:cs="Tahoma"/>
                <w:sz w:val="24"/>
                <w:szCs w:val="24"/>
              </w:rPr>
              <w:t>&lt;small&gt;</w:t>
            </w:r>
            <w:r w:rsidRPr="00056A45">
              <w:rPr>
                <w:rFonts w:ascii="Tahoma" w:hAnsi="Tahoma" w:cs="Tahoma"/>
                <w:sz w:val="24"/>
                <w:szCs w:val="24"/>
              </w:rPr>
              <w:t xml:space="preserve"> </w:t>
            </w:r>
          </w:p>
        </w:tc>
        <w:tc>
          <w:tcPr>
            <w:tcW w:w="4814" w:type="dxa"/>
          </w:tcPr>
          <w:p w:rsidR="00056A45" w:rsidRPr="00056A45" w:rsidRDefault="00056A45" w:rsidP="00056A45">
            <w:pPr>
              <w:numPr>
                <w:ilvl w:val="0"/>
                <w:numId w:val="7"/>
              </w:numPr>
              <w:tabs>
                <w:tab w:val="clear" w:pos="720"/>
              </w:tabs>
              <w:spacing w:beforeAutospacing="1" w:afterAutospacing="1"/>
              <w:ind w:left="0" w:firstLine="0"/>
              <w:rPr>
                <w:rFonts w:ascii="Tahoma" w:hAnsi="Tahoma" w:cs="Tahoma"/>
                <w:sz w:val="24"/>
                <w:szCs w:val="24"/>
              </w:rPr>
            </w:pPr>
            <w:r w:rsidRPr="00056A45">
              <w:rPr>
                <w:rFonts w:ascii="Tahoma" w:hAnsi="Tahoma" w:cs="Tahoma"/>
                <w:sz w:val="24"/>
                <w:szCs w:val="24"/>
              </w:rPr>
              <w:t xml:space="preserve"> Small text</w:t>
            </w:r>
          </w:p>
        </w:tc>
      </w:tr>
      <w:tr w:rsidR="00056A45" w:rsidRPr="00056A45" w:rsidTr="00056A45">
        <w:tc>
          <w:tcPr>
            <w:tcW w:w="2988" w:type="dxa"/>
          </w:tcPr>
          <w:p w:rsidR="00056A45" w:rsidRPr="00056A45" w:rsidRDefault="00056A45" w:rsidP="00056A45">
            <w:pPr>
              <w:numPr>
                <w:ilvl w:val="0"/>
                <w:numId w:val="7"/>
              </w:numPr>
              <w:tabs>
                <w:tab w:val="clear" w:pos="720"/>
              </w:tabs>
              <w:spacing w:beforeAutospacing="1" w:afterAutospacing="1"/>
              <w:ind w:left="0" w:firstLine="0"/>
              <w:rPr>
                <w:rFonts w:ascii="Tahoma" w:hAnsi="Tahoma" w:cs="Tahoma"/>
                <w:sz w:val="24"/>
                <w:szCs w:val="24"/>
              </w:rPr>
            </w:pPr>
            <w:r w:rsidRPr="00056A45">
              <w:rPr>
                <w:rStyle w:val="HTMLCode"/>
                <w:rFonts w:ascii="Tahoma" w:hAnsi="Tahoma" w:cs="Tahoma"/>
                <w:sz w:val="24"/>
                <w:szCs w:val="24"/>
              </w:rPr>
              <w:t>&lt;del&gt;</w:t>
            </w:r>
            <w:r w:rsidRPr="00056A45">
              <w:rPr>
                <w:rFonts w:ascii="Tahoma" w:hAnsi="Tahoma" w:cs="Tahoma"/>
                <w:sz w:val="24"/>
                <w:szCs w:val="24"/>
              </w:rPr>
              <w:t xml:space="preserve"> </w:t>
            </w:r>
          </w:p>
        </w:tc>
        <w:tc>
          <w:tcPr>
            <w:tcW w:w="4814" w:type="dxa"/>
          </w:tcPr>
          <w:p w:rsidR="00056A45" w:rsidRPr="00056A45" w:rsidRDefault="00056A45" w:rsidP="00056A45">
            <w:pPr>
              <w:numPr>
                <w:ilvl w:val="0"/>
                <w:numId w:val="7"/>
              </w:numPr>
              <w:tabs>
                <w:tab w:val="clear" w:pos="720"/>
              </w:tabs>
              <w:spacing w:beforeAutospacing="1" w:afterAutospacing="1"/>
              <w:ind w:left="0" w:firstLine="0"/>
              <w:rPr>
                <w:rFonts w:ascii="Tahoma" w:hAnsi="Tahoma" w:cs="Tahoma"/>
                <w:sz w:val="24"/>
                <w:szCs w:val="24"/>
              </w:rPr>
            </w:pPr>
            <w:r w:rsidRPr="00056A45">
              <w:rPr>
                <w:rFonts w:ascii="Tahoma" w:hAnsi="Tahoma" w:cs="Tahoma"/>
                <w:sz w:val="24"/>
                <w:szCs w:val="24"/>
              </w:rPr>
              <w:t xml:space="preserve"> Deleted text</w:t>
            </w:r>
          </w:p>
        </w:tc>
      </w:tr>
      <w:tr w:rsidR="00056A45" w:rsidRPr="00056A45" w:rsidTr="00056A45">
        <w:tc>
          <w:tcPr>
            <w:tcW w:w="2988" w:type="dxa"/>
          </w:tcPr>
          <w:p w:rsidR="00056A45" w:rsidRPr="00056A45" w:rsidRDefault="00056A45" w:rsidP="00056A45">
            <w:pPr>
              <w:numPr>
                <w:ilvl w:val="0"/>
                <w:numId w:val="7"/>
              </w:numPr>
              <w:tabs>
                <w:tab w:val="clear" w:pos="720"/>
              </w:tabs>
              <w:spacing w:beforeAutospacing="1" w:afterAutospacing="1"/>
              <w:ind w:left="0" w:firstLine="0"/>
              <w:rPr>
                <w:rFonts w:ascii="Tahoma" w:hAnsi="Tahoma" w:cs="Tahoma"/>
                <w:sz w:val="24"/>
                <w:szCs w:val="24"/>
              </w:rPr>
            </w:pPr>
            <w:r w:rsidRPr="00056A45">
              <w:rPr>
                <w:rStyle w:val="HTMLCode"/>
                <w:rFonts w:ascii="Tahoma" w:hAnsi="Tahoma" w:cs="Tahoma"/>
                <w:sz w:val="24"/>
                <w:szCs w:val="24"/>
              </w:rPr>
              <w:t>&lt;ins&gt;</w:t>
            </w:r>
            <w:r w:rsidRPr="00056A45">
              <w:rPr>
                <w:rFonts w:ascii="Tahoma" w:hAnsi="Tahoma" w:cs="Tahoma"/>
                <w:sz w:val="24"/>
                <w:szCs w:val="24"/>
              </w:rPr>
              <w:t xml:space="preserve"> </w:t>
            </w:r>
          </w:p>
        </w:tc>
        <w:tc>
          <w:tcPr>
            <w:tcW w:w="4814" w:type="dxa"/>
          </w:tcPr>
          <w:p w:rsidR="00056A45" w:rsidRPr="00056A45" w:rsidRDefault="00056A45" w:rsidP="00056A45">
            <w:pPr>
              <w:numPr>
                <w:ilvl w:val="0"/>
                <w:numId w:val="7"/>
              </w:numPr>
              <w:tabs>
                <w:tab w:val="clear" w:pos="720"/>
              </w:tabs>
              <w:spacing w:beforeAutospacing="1" w:afterAutospacing="1"/>
              <w:ind w:left="0" w:firstLine="0"/>
              <w:rPr>
                <w:rFonts w:ascii="Tahoma" w:hAnsi="Tahoma" w:cs="Tahoma"/>
                <w:sz w:val="24"/>
                <w:szCs w:val="24"/>
              </w:rPr>
            </w:pPr>
            <w:r w:rsidRPr="00056A45">
              <w:rPr>
                <w:rFonts w:ascii="Tahoma" w:hAnsi="Tahoma" w:cs="Tahoma"/>
                <w:sz w:val="24"/>
                <w:szCs w:val="24"/>
              </w:rPr>
              <w:t xml:space="preserve"> Inserted text</w:t>
            </w:r>
          </w:p>
        </w:tc>
      </w:tr>
      <w:tr w:rsidR="00056A45" w:rsidRPr="00056A45" w:rsidTr="00056A45">
        <w:tc>
          <w:tcPr>
            <w:tcW w:w="2988" w:type="dxa"/>
          </w:tcPr>
          <w:p w:rsidR="00056A45" w:rsidRPr="00056A45" w:rsidRDefault="00056A45" w:rsidP="00056A45">
            <w:pPr>
              <w:numPr>
                <w:ilvl w:val="0"/>
                <w:numId w:val="7"/>
              </w:numPr>
              <w:tabs>
                <w:tab w:val="clear" w:pos="720"/>
              </w:tabs>
              <w:spacing w:beforeAutospacing="1" w:afterAutospacing="1"/>
              <w:ind w:left="0" w:firstLine="0"/>
              <w:rPr>
                <w:rFonts w:ascii="Tahoma" w:hAnsi="Tahoma" w:cs="Tahoma"/>
                <w:sz w:val="24"/>
                <w:szCs w:val="24"/>
              </w:rPr>
            </w:pPr>
            <w:r w:rsidRPr="00056A45">
              <w:rPr>
                <w:rStyle w:val="HTMLCode"/>
                <w:rFonts w:ascii="Tahoma" w:hAnsi="Tahoma" w:cs="Tahoma"/>
                <w:sz w:val="24"/>
                <w:szCs w:val="24"/>
              </w:rPr>
              <w:t>&lt;sub&gt;</w:t>
            </w:r>
            <w:r w:rsidRPr="00056A45">
              <w:rPr>
                <w:rFonts w:ascii="Tahoma" w:hAnsi="Tahoma" w:cs="Tahoma"/>
                <w:sz w:val="24"/>
                <w:szCs w:val="24"/>
              </w:rPr>
              <w:t xml:space="preserve"> </w:t>
            </w:r>
          </w:p>
        </w:tc>
        <w:tc>
          <w:tcPr>
            <w:tcW w:w="4814" w:type="dxa"/>
          </w:tcPr>
          <w:p w:rsidR="00056A45" w:rsidRPr="00056A45" w:rsidRDefault="00056A45" w:rsidP="00056A45">
            <w:pPr>
              <w:numPr>
                <w:ilvl w:val="0"/>
                <w:numId w:val="7"/>
              </w:numPr>
              <w:tabs>
                <w:tab w:val="clear" w:pos="720"/>
              </w:tabs>
              <w:spacing w:beforeAutospacing="1" w:afterAutospacing="1"/>
              <w:ind w:left="0" w:firstLine="0"/>
              <w:rPr>
                <w:rFonts w:ascii="Tahoma" w:hAnsi="Tahoma" w:cs="Tahoma"/>
                <w:sz w:val="24"/>
                <w:szCs w:val="24"/>
              </w:rPr>
            </w:pPr>
            <w:r w:rsidRPr="00056A45">
              <w:rPr>
                <w:rFonts w:ascii="Tahoma" w:hAnsi="Tahoma" w:cs="Tahoma"/>
                <w:sz w:val="24"/>
                <w:szCs w:val="24"/>
              </w:rPr>
              <w:t xml:space="preserve"> Subscript text</w:t>
            </w:r>
          </w:p>
        </w:tc>
      </w:tr>
      <w:tr w:rsidR="00056A45" w:rsidRPr="00056A45" w:rsidTr="00056A45">
        <w:tc>
          <w:tcPr>
            <w:tcW w:w="2988" w:type="dxa"/>
          </w:tcPr>
          <w:p w:rsidR="00056A45" w:rsidRPr="00056A45" w:rsidRDefault="00056A45" w:rsidP="00056A45">
            <w:pPr>
              <w:numPr>
                <w:ilvl w:val="0"/>
                <w:numId w:val="7"/>
              </w:numPr>
              <w:tabs>
                <w:tab w:val="clear" w:pos="720"/>
              </w:tabs>
              <w:spacing w:beforeAutospacing="1" w:afterAutospacing="1"/>
              <w:ind w:left="0" w:firstLine="0"/>
              <w:rPr>
                <w:rFonts w:ascii="Tahoma" w:hAnsi="Tahoma" w:cs="Tahoma"/>
                <w:sz w:val="24"/>
                <w:szCs w:val="24"/>
              </w:rPr>
            </w:pPr>
            <w:r w:rsidRPr="00056A45">
              <w:rPr>
                <w:rStyle w:val="HTMLCode"/>
                <w:rFonts w:ascii="Tahoma" w:hAnsi="Tahoma" w:cs="Tahoma"/>
                <w:sz w:val="24"/>
                <w:szCs w:val="24"/>
              </w:rPr>
              <w:t>&lt;sup&gt;</w:t>
            </w:r>
            <w:r w:rsidRPr="00056A45">
              <w:rPr>
                <w:rFonts w:ascii="Tahoma" w:hAnsi="Tahoma" w:cs="Tahoma"/>
                <w:sz w:val="24"/>
                <w:szCs w:val="24"/>
              </w:rPr>
              <w:t xml:space="preserve"> </w:t>
            </w:r>
          </w:p>
        </w:tc>
        <w:tc>
          <w:tcPr>
            <w:tcW w:w="4814" w:type="dxa"/>
          </w:tcPr>
          <w:p w:rsidR="00056A45" w:rsidRPr="00056A45" w:rsidRDefault="00056A45" w:rsidP="00056A45">
            <w:pPr>
              <w:numPr>
                <w:ilvl w:val="0"/>
                <w:numId w:val="7"/>
              </w:numPr>
              <w:tabs>
                <w:tab w:val="clear" w:pos="720"/>
              </w:tabs>
              <w:spacing w:beforeAutospacing="1" w:afterAutospacing="1"/>
              <w:ind w:left="0" w:firstLine="0"/>
              <w:rPr>
                <w:rFonts w:ascii="Tahoma" w:hAnsi="Tahoma" w:cs="Tahoma"/>
                <w:sz w:val="24"/>
                <w:szCs w:val="24"/>
              </w:rPr>
            </w:pPr>
            <w:r w:rsidRPr="00056A45">
              <w:rPr>
                <w:rFonts w:ascii="Tahoma" w:hAnsi="Tahoma" w:cs="Tahoma"/>
                <w:sz w:val="24"/>
                <w:szCs w:val="24"/>
              </w:rPr>
              <w:t xml:space="preserve"> Superscript text</w:t>
            </w:r>
          </w:p>
        </w:tc>
      </w:tr>
      <w:tr w:rsidR="00056A45" w:rsidRPr="00056A45" w:rsidTr="00056A45">
        <w:tc>
          <w:tcPr>
            <w:tcW w:w="2988" w:type="dxa"/>
          </w:tcPr>
          <w:p w:rsidR="00056A45" w:rsidRPr="00056A45" w:rsidRDefault="00056A45" w:rsidP="00056A45">
            <w:pPr>
              <w:numPr>
                <w:ilvl w:val="0"/>
                <w:numId w:val="7"/>
              </w:numPr>
              <w:tabs>
                <w:tab w:val="clear" w:pos="720"/>
              </w:tabs>
              <w:spacing w:beforeAutospacing="1" w:afterAutospacing="1"/>
              <w:ind w:left="0" w:firstLine="0"/>
              <w:rPr>
                <w:rFonts w:ascii="Tahoma" w:hAnsi="Tahoma" w:cs="Tahoma"/>
                <w:sz w:val="24"/>
                <w:szCs w:val="24"/>
              </w:rPr>
            </w:pPr>
            <w:r w:rsidRPr="00056A45">
              <w:rPr>
                <w:rFonts w:ascii="Tahoma" w:hAnsi="Tahoma" w:cs="Tahoma"/>
                <w:sz w:val="24"/>
                <w:szCs w:val="24"/>
              </w:rPr>
              <w:t xml:space="preserve">&lt;u&gt; </w:t>
            </w:r>
          </w:p>
        </w:tc>
        <w:tc>
          <w:tcPr>
            <w:tcW w:w="4814" w:type="dxa"/>
          </w:tcPr>
          <w:p w:rsidR="00056A45" w:rsidRPr="00056A45" w:rsidRDefault="00056A45" w:rsidP="00056A45">
            <w:pPr>
              <w:numPr>
                <w:ilvl w:val="0"/>
                <w:numId w:val="7"/>
              </w:numPr>
              <w:tabs>
                <w:tab w:val="clear" w:pos="720"/>
              </w:tabs>
              <w:spacing w:beforeAutospacing="1" w:afterAutospacing="1"/>
              <w:ind w:left="0" w:firstLine="0"/>
              <w:rPr>
                <w:rFonts w:ascii="Tahoma" w:hAnsi="Tahoma" w:cs="Tahoma"/>
                <w:sz w:val="24"/>
                <w:szCs w:val="24"/>
              </w:rPr>
            </w:pPr>
            <w:r w:rsidRPr="00056A45">
              <w:rPr>
                <w:rFonts w:ascii="Tahoma" w:hAnsi="Tahoma" w:cs="Tahoma"/>
                <w:sz w:val="24"/>
                <w:szCs w:val="24"/>
              </w:rPr>
              <w:t xml:space="preserve"> underline</w:t>
            </w:r>
          </w:p>
        </w:tc>
      </w:tr>
    </w:tbl>
    <w:p w:rsidR="00533945" w:rsidRPr="000A41C2" w:rsidRDefault="002E059E" w:rsidP="00E3032E">
      <w:pPr>
        <w:pStyle w:val="Heading2"/>
        <w:spacing w:line="360" w:lineRule="auto"/>
        <w:rPr>
          <w:rFonts w:ascii="Tahoma" w:hAnsi="Tahoma" w:cs="Tahoma" w:hint="default"/>
          <w:sz w:val="24"/>
          <w:szCs w:val="24"/>
        </w:rPr>
      </w:pPr>
      <w:r w:rsidRPr="000A41C2">
        <w:rPr>
          <w:rFonts w:ascii="Tahoma" w:hAnsi="Tahoma" w:cs="Tahoma" w:hint="default"/>
          <w:sz w:val="24"/>
          <w:szCs w:val="24"/>
        </w:rPr>
        <w:t>HTML &lt;b&gt; and &lt;strong&gt; Elements</w:t>
      </w:r>
    </w:p>
    <w:p w:rsidR="00533945" w:rsidRDefault="002E059E" w:rsidP="00E3032E">
      <w:pPr>
        <w:pStyle w:val="NormalWeb"/>
        <w:spacing w:line="360" w:lineRule="auto"/>
        <w:rPr>
          <w:rFonts w:ascii="Tahoma" w:hAnsi="Tahoma" w:cs="Tahoma"/>
        </w:rPr>
      </w:pPr>
      <w:r w:rsidRPr="000A41C2">
        <w:rPr>
          <w:rFonts w:ascii="Tahoma" w:hAnsi="Tahoma" w:cs="Tahoma"/>
        </w:rPr>
        <w:t xml:space="preserve">The HTML </w:t>
      </w:r>
      <w:r w:rsidRPr="000A41C2">
        <w:rPr>
          <w:rStyle w:val="HTMLCode"/>
          <w:rFonts w:ascii="Tahoma" w:hAnsi="Tahoma" w:cs="Tahoma"/>
          <w:sz w:val="24"/>
          <w:szCs w:val="24"/>
        </w:rPr>
        <w:t>&lt;b&gt;</w:t>
      </w:r>
      <w:r w:rsidRPr="000A41C2">
        <w:rPr>
          <w:rFonts w:ascii="Tahoma" w:hAnsi="Tahoma" w:cs="Tahoma"/>
        </w:rPr>
        <w:t xml:space="preserve"> element defines </w:t>
      </w:r>
      <w:r w:rsidRPr="000A41C2">
        <w:rPr>
          <w:rStyle w:val="Strong"/>
          <w:rFonts w:ascii="Tahoma" w:hAnsi="Tahoma" w:cs="Tahoma"/>
        </w:rPr>
        <w:t>bold</w:t>
      </w:r>
      <w:r w:rsidRPr="000A41C2">
        <w:rPr>
          <w:rFonts w:ascii="Tahoma" w:hAnsi="Tahoma" w:cs="Tahoma"/>
        </w:rPr>
        <w:t xml:space="preserve"> text, without any extra importance.</w:t>
      </w:r>
    </w:p>
    <w:p w:rsidR="00533945" w:rsidRPr="000A41C2" w:rsidRDefault="007801B9" w:rsidP="001B2A34">
      <w:pPr>
        <w:pStyle w:val="NormalWeb"/>
        <w:spacing w:line="360" w:lineRule="auto"/>
        <w:rPr>
          <w:rFonts w:ascii="Tahoma" w:hAnsi="Tahoma" w:cs="Tahoma"/>
        </w:rPr>
      </w:pPr>
      <w:r w:rsidRPr="000A41C2">
        <w:rPr>
          <w:rFonts w:ascii="Tahoma" w:hAnsi="Tahoma" w:cs="Tahoma"/>
        </w:rPr>
        <w:t xml:space="preserve">The HTML </w:t>
      </w:r>
      <w:r w:rsidRPr="000A41C2">
        <w:rPr>
          <w:rStyle w:val="HTMLCode"/>
          <w:rFonts w:ascii="Tahoma" w:hAnsi="Tahoma" w:cs="Tahoma"/>
          <w:sz w:val="24"/>
          <w:szCs w:val="24"/>
        </w:rPr>
        <w:t>&lt;strong&gt;</w:t>
      </w:r>
      <w:r w:rsidRPr="000A41C2">
        <w:rPr>
          <w:rFonts w:ascii="Tahoma" w:hAnsi="Tahoma" w:cs="Tahoma"/>
        </w:rPr>
        <w:t xml:space="preserve"> element defines </w:t>
      </w:r>
      <w:r w:rsidRPr="000A41C2">
        <w:rPr>
          <w:rStyle w:val="Strong"/>
          <w:rFonts w:ascii="Tahoma" w:hAnsi="Tahoma" w:cs="Tahoma"/>
        </w:rPr>
        <w:t>strong</w:t>
      </w:r>
      <w:r w:rsidRPr="000A41C2">
        <w:rPr>
          <w:rFonts w:ascii="Tahoma" w:hAnsi="Tahoma" w:cs="Tahoma"/>
        </w:rPr>
        <w:t xml:space="preserve"> text, with added semantic "strong" importance.</w:t>
      </w:r>
    </w:p>
    <w:p w:rsidR="00533945" w:rsidRPr="000A41C2" w:rsidRDefault="002E059E" w:rsidP="00224260">
      <w:pPr>
        <w:spacing w:line="360" w:lineRule="auto"/>
        <w:ind w:left="420"/>
        <w:rPr>
          <w:rFonts w:ascii="Tahoma" w:hAnsi="Tahoma" w:cs="Tahoma"/>
          <w:sz w:val="24"/>
          <w:szCs w:val="24"/>
        </w:rPr>
      </w:pPr>
      <w:r w:rsidRPr="000A41C2">
        <w:rPr>
          <w:rFonts w:ascii="Tahoma" w:eastAsia="SimSun" w:hAnsi="Tahoma" w:cs="Tahoma"/>
          <w:color w:val="0000CD"/>
          <w:sz w:val="24"/>
          <w:szCs w:val="24"/>
        </w:rPr>
        <w:t>&lt;</w:t>
      </w:r>
      <w:r w:rsidRPr="000A41C2">
        <w:rPr>
          <w:rFonts w:ascii="Tahoma" w:eastAsia="SimSun" w:hAnsi="Tahoma" w:cs="Tahoma"/>
          <w:color w:val="A52A2A"/>
          <w:sz w:val="24"/>
          <w:szCs w:val="24"/>
        </w:rPr>
        <w:t>b</w:t>
      </w:r>
      <w:r w:rsidRPr="000A41C2">
        <w:rPr>
          <w:rFonts w:ascii="Tahoma" w:eastAsia="SimSun" w:hAnsi="Tahoma" w:cs="Tahoma"/>
          <w:color w:val="0000CD"/>
          <w:sz w:val="24"/>
          <w:szCs w:val="24"/>
        </w:rPr>
        <w:t>&gt;</w:t>
      </w:r>
      <w:r w:rsidRPr="000A41C2">
        <w:rPr>
          <w:rFonts w:ascii="Tahoma" w:eastAsia="SimSun" w:hAnsi="Tahoma" w:cs="Tahoma"/>
          <w:sz w:val="24"/>
          <w:szCs w:val="24"/>
        </w:rPr>
        <w:t>This text is bold</w:t>
      </w:r>
      <w:r w:rsidRPr="000A41C2">
        <w:rPr>
          <w:rFonts w:ascii="Tahoma" w:eastAsia="SimSun" w:hAnsi="Tahoma" w:cs="Tahoma"/>
          <w:color w:val="0000CD"/>
          <w:sz w:val="24"/>
          <w:szCs w:val="24"/>
        </w:rPr>
        <w:t>&lt;</w:t>
      </w:r>
      <w:r w:rsidRPr="000A41C2">
        <w:rPr>
          <w:rFonts w:ascii="Tahoma" w:eastAsia="SimSun" w:hAnsi="Tahoma" w:cs="Tahoma"/>
          <w:color w:val="A52A2A"/>
          <w:sz w:val="24"/>
          <w:szCs w:val="24"/>
        </w:rPr>
        <w:t>/b</w:t>
      </w:r>
      <w:r w:rsidRPr="000A41C2">
        <w:rPr>
          <w:rFonts w:ascii="Tahoma" w:eastAsia="SimSun" w:hAnsi="Tahoma" w:cs="Tahoma"/>
          <w:color w:val="0000CD"/>
          <w:sz w:val="24"/>
          <w:szCs w:val="24"/>
        </w:rPr>
        <w:t>&gt;</w:t>
      </w:r>
    </w:p>
    <w:p w:rsidR="00533945" w:rsidRPr="000A41C2" w:rsidRDefault="002E059E" w:rsidP="00224260">
      <w:pPr>
        <w:spacing w:line="360" w:lineRule="auto"/>
        <w:ind w:left="420"/>
        <w:rPr>
          <w:rFonts w:ascii="Tahoma" w:hAnsi="Tahoma" w:cs="Tahoma"/>
          <w:sz w:val="24"/>
          <w:szCs w:val="24"/>
        </w:rPr>
      </w:pPr>
      <w:r w:rsidRPr="000A41C2">
        <w:rPr>
          <w:rFonts w:ascii="Tahoma" w:eastAsia="SimSun" w:hAnsi="Tahoma" w:cs="Tahoma"/>
          <w:color w:val="0000CD"/>
          <w:sz w:val="24"/>
          <w:szCs w:val="24"/>
        </w:rPr>
        <w:t>&lt;</w:t>
      </w:r>
      <w:r w:rsidRPr="000A41C2">
        <w:rPr>
          <w:rFonts w:ascii="Tahoma" w:eastAsia="SimSun" w:hAnsi="Tahoma" w:cs="Tahoma"/>
          <w:color w:val="A52A2A"/>
          <w:sz w:val="24"/>
          <w:szCs w:val="24"/>
        </w:rPr>
        <w:t>strong</w:t>
      </w:r>
      <w:r w:rsidRPr="000A41C2">
        <w:rPr>
          <w:rFonts w:ascii="Tahoma" w:eastAsia="SimSun" w:hAnsi="Tahoma" w:cs="Tahoma"/>
          <w:color w:val="0000CD"/>
          <w:sz w:val="24"/>
          <w:szCs w:val="24"/>
        </w:rPr>
        <w:t>&gt;</w:t>
      </w:r>
      <w:r w:rsidRPr="000A41C2">
        <w:rPr>
          <w:rFonts w:ascii="Tahoma" w:eastAsia="SimSun" w:hAnsi="Tahoma" w:cs="Tahoma"/>
          <w:sz w:val="24"/>
          <w:szCs w:val="24"/>
        </w:rPr>
        <w:t>This text is strong</w:t>
      </w:r>
      <w:r w:rsidRPr="000A41C2">
        <w:rPr>
          <w:rFonts w:ascii="Tahoma" w:eastAsia="SimSun" w:hAnsi="Tahoma" w:cs="Tahoma"/>
          <w:color w:val="0000CD"/>
          <w:sz w:val="24"/>
          <w:szCs w:val="24"/>
        </w:rPr>
        <w:t>&lt;</w:t>
      </w:r>
      <w:r w:rsidRPr="000A41C2">
        <w:rPr>
          <w:rFonts w:ascii="Tahoma" w:eastAsia="SimSun" w:hAnsi="Tahoma" w:cs="Tahoma"/>
          <w:color w:val="A52A2A"/>
          <w:sz w:val="24"/>
          <w:szCs w:val="24"/>
        </w:rPr>
        <w:t>/strong</w:t>
      </w:r>
      <w:r w:rsidRPr="000A41C2">
        <w:rPr>
          <w:rFonts w:ascii="Tahoma" w:eastAsia="SimSun" w:hAnsi="Tahoma" w:cs="Tahoma"/>
          <w:color w:val="0000CD"/>
          <w:sz w:val="24"/>
          <w:szCs w:val="24"/>
        </w:rPr>
        <w:t>&gt;</w:t>
      </w:r>
    </w:p>
    <w:p w:rsidR="00533945" w:rsidRPr="000A41C2" w:rsidRDefault="002E059E" w:rsidP="00E3032E">
      <w:pPr>
        <w:pStyle w:val="Heading2"/>
        <w:spacing w:line="360" w:lineRule="auto"/>
        <w:rPr>
          <w:rFonts w:ascii="Tahoma" w:hAnsi="Tahoma" w:cs="Tahoma" w:hint="default"/>
          <w:sz w:val="24"/>
          <w:szCs w:val="24"/>
        </w:rPr>
      </w:pPr>
      <w:r w:rsidRPr="000A41C2">
        <w:rPr>
          <w:rFonts w:ascii="Tahoma" w:hAnsi="Tahoma" w:cs="Tahoma" w:hint="default"/>
          <w:sz w:val="24"/>
          <w:szCs w:val="24"/>
        </w:rPr>
        <w:t>HTML &lt;i&gt; and &lt;em&gt; Elements</w:t>
      </w:r>
    </w:p>
    <w:p w:rsidR="00533945" w:rsidRDefault="002E059E" w:rsidP="00E3032E">
      <w:pPr>
        <w:pStyle w:val="NormalWeb"/>
        <w:spacing w:line="360" w:lineRule="auto"/>
        <w:rPr>
          <w:rFonts w:ascii="Tahoma" w:hAnsi="Tahoma" w:cs="Tahoma"/>
        </w:rPr>
      </w:pPr>
      <w:r w:rsidRPr="000A41C2">
        <w:rPr>
          <w:rFonts w:ascii="Tahoma" w:hAnsi="Tahoma" w:cs="Tahoma"/>
        </w:rPr>
        <w:t xml:space="preserve">The HTML </w:t>
      </w:r>
      <w:r w:rsidRPr="000A41C2">
        <w:rPr>
          <w:rStyle w:val="HTMLCode"/>
          <w:rFonts w:ascii="Tahoma" w:hAnsi="Tahoma" w:cs="Tahoma"/>
          <w:sz w:val="24"/>
          <w:szCs w:val="24"/>
        </w:rPr>
        <w:t>&lt;i&gt;</w:t>
      </w:r>
      <w:r w:rsidRPr="000A41C2">
        <w:rPr>
          <w:rFonts w:ascii="Tahoma" w:hAnsi="Tahoma" w:cs="Tahoma"/>
        </w:rPr>
        <w:t xml:space="preserve"> element defines </w:t>
      </w:r>
      <w:r w:rsidRPr="000A41C2">
        <w:rPr>
          <w:rStyle w:val="Emphasis"/>
          <w:rFonts w:ascii="Tahoma" w:hAnsi="Tahoma" w:cs="Tahoma"/>
        </w:rPr>
        <w:t>italic</w:t>
      </w:r>
      <w:r w:rsidRPr="000A41C2">
        <w:rPr>
          <w:rFonts w:ascii="Tahoma" w:hAnsi="Tahoma" w:cs="Tahoma"/>
        </w:rPr>
        <w:t xml:space="preserve"> text, without any extra importance.</w:t>
      </w:r>
    </w:p>
    <w:p w:rsidR="00224260" w:rsidRPr="000A41C2" w:rsidRDefault="00224260" w:rsidP="00224260">
      <w:pPr>
        <w:pStyle w:val="NormalWeb"/>
        <w:spacing w:line="360" w:lineRule="auto"/>
        <w:rPr>
          <w:rFonts w:ascii="Tahoma" w:hAnsi="Tahoma" w:cs="Tahoma"/>
        </w:rPr>
      </w:pPr>
      <w:r w:rsidRPr="000A41C2">
        <w:rPr>
          <w:rFonts w:ascii="Tahoma" w:hAnsi="Tahoma" w:cs="Tahoma"/>
        </w:rPr>
        <w:lastRenderedPageBreak/>
        <w:t xml:space="preserve">The HTML </w:t>
      </w:r>
      <w:r w:rsidRPr="000A41C2">
        <w:rPr>
          <w:rStyle w:val="HTMLCode"/>
          <w:rFonts w:ascii="Tahoma" w:hAnsi="Tahoma" w:cs="Tahoma"/>
          <w:sz w:val="24"/>
          <w:szCs w:val="24"/>
        </w:rPr>
        <w:t>&lt;em&gt;</w:t>
      </w:r>
      <w:r w:rsidRPr="000A41C2">
        <w:rPr>
          <w:rFonts w:ascii="Tahoma" w:hAnsi="Tahoma" w:cs="Tahoma"/>
        </w:rPr>
        <w:t xml:space="preserve"> element defines </w:t>
      </w:r>
      <w:r w:rsidRPr="000A41C2">
        <w:rPr>
          <w:rStyle w:val="Emphasis"/>
          <w:rFonts w:ascii="Tahoma" w:hAnsi="Tahoma" w:cs="Tahoma"/>
        </w:rPr>
        <w:t>emphasized</w:t>
      </w:r>
      <w:r w:rsidRPr="000A41C2">
        <w:rPr>
          <w:rFonts w:ascii="Tahoma" w:hAnsi="Tahoma" w:cs="Tahoma"/>
        </w:rPr>
        <w:t xml:space="preserve"> text, with added semantic importance.</w:t>
      </w:r>
    </w:p>
    <w:p w:rsidR="00533945" w:rsidRDefault="002E059E" w:rsidP="00224260">
      <w:pPr>
        <w:spacing w:line="360" w:lineRule="auto"/>
        <w:ind w:left="420"/>
        <w:rPr>
          <w:rFonts w:ascii="Tahoma" w:eastAsia="SimSun" w:hAnsi="Tahoma" w:cs="Tahoma"/>
          <w:sz w:val="24"/>
          <w:szCs w:val="24"/>
        </w:rPr>
      </w:pPr>
      <w:r w:rsidRPr="000A41C2">
        <w:rPr>
          <w:rFonts w:ascii="Tahoma" w:eastAsia="SimSun" w:hAnsi="Tahoma" w:cs="Tahoma"/>
          <w:sz w:val="24"/>
          <w:szCs w:val="24"/>
        </w:rPr>
        <w:t>&lt;i&gt;This text is italic&lt;/i&gt;</w:t>
      </w:r>
    </w:p>
    <w:p w:rsidR="007801B9" w:rsidRPr="000A41C2" w:rsidRDefault="007801B9" w:rsidP="007801B9">
      <w:pPr>
        <w:spacing w:line="360" w:lineRule="auto"/>
        <w:ind w:left="420"/>
        <w:rPr>
          <w:rFonts w:ascii="Tahoma" w:eastAsia="SimSun" w:hAnsi="Tahoma" w:cs="Tahoma"/>
          <w:sz w:val="24"/>
          <w:szCs w:val="24"/>
        </w:rPr>
      </w:pPr>
      <w:r w:rsidRPr="000A41C2">
        <w:rPr>
          <w:rFonts w:ascii="Tahoma" w:eastAsia="SimSun" w:hAnsi="Tahoma" w:cs="Tahoma"/>
          <w:sz w:val="24"/>
          <w:szCs w:val="24"/>
        </w:rPr>
        <w:t>&lt;em&gt;This text is emphasized&lt;/em&gt;</w:t>
      </w:r>
    </w:p>
    <w:p w:rsidR="00533945" w:rsidRPr="000A41C2" w:rsidRDefault="002E059E" w:rsidP="00E3032E">
      <w:pPr>
        <w:pStyle w:val="Heading2"/>
        <w:spacing w:line="360" w:lineRule="auto"/>
        <w:rPr>
          <w:rFonts w:ascii="Tahoma" w:hAnsi="Tahoma" w:cs="Tahoma" w:hint="default"/>
          <w:sz w:val="24"/>
          <w:szCs w:val="24"/>
        </w:rPr>
      </w:pPr>
      <w:r w:rsidRPr="000A41C2">
        <w:rPr>
          <w:rFonts w:ascii="Tahoma" w:hAnsi="Tahoma" w:cs="Tahoma" w:hint="default"/>
          <w:sz w:val="24"/>
          <w:szCs w:val="24"/>
        </w:rPr>
        <w:t>Underlined Text</w:t>
      </w:r>
    </w:p>
    <w:p w:rsidR="00533945" w:rsidRPr="000A41C2" w:rsidRDefault="00064C26" w:rsidP="00E3032E">
      <w:pPr>
        <w:pStyle w:val="NormalWeb"/>
        <w:spacing w:line="360" w:lineRule="auto"/>
        <w:rPr>
          <w:rFonts w:ascii="Tahoma" w:hAnsi="Tahoma" w:cs="Tahoma"/>
        </w:rPr>
      </w:pPr>
      <w:r>
        <w:rPr>
          <w:rFonts w:ascii="Tahoma" w:hAnsi="Tahoma" w:cs="Tahoma"/>
        </w:rPr>
        <w:t>The text</w:t>
      </w:r>
      <w:r w:rsidR="002E059E" w:rsidRPr="000A41C2">
        <w:rPr>
          <w:rFonts w:ascii="Tahoma" w:hAnsi="Tahoma" w:cs="Tahoma"/>
        </w:rPr>
        <w:t xml:space="preserve"> within &lt;u&gt;.........</w:t>
      </w:r>
      <w:r>
        <w:rPr>
          <w:rFonts w:ascii="Tahoma" w:hAnsi="Tahoma" w:cs="Tahoma"/>
        </w:rPr>
        <w:t>&lt;/u&gt; element, is shown as</w:t>
      </w:r>
      <w:r w:rsidR="002E059E" w:rsidRPr="000A41C2">
        <w:rPr>
          <w:rFonts w:ascii="Tahoma" w:hAnsi="Tahoma" w:cs="Tahoma"/>
        </w:rPr>
        <w:t xml:space="preserve"> underlined text.</w:t>
      </w:r>
    </w:p>
    <w:p w:rsidR="00533945" w:rsidRPr="000A41C2" w:rsidRDefault="00601B01" w:rsidP="007F3801">
      <w:pPr>
        <w:spacing w:line="360" w:lineRule="auto"/>
        <w:ind w:left="420"/>
        <w:rPr>
          <w:rFonts w:ascii="Tahoma" w:hAnsi="Tahoma" w:cs="Tahoma"/>
          <w:sz w:val="24"/>
          <w:szCs w:val="24"/>
        </w:rPr>
      </w:pPr>
      <w:hyperlink r:id="rId7" w:history="1"/>
      <w:hyperlink r:id="rId8" w:history="1"/>
      <w:hyperlink r:id="rId9" w:history="1"/>
      <w:r w:rsidR="002E059E" w:rsidRPr="000A41C2">
        <w:rPr>
          <w:rFonts w:ascii="Tahoma" w:hAnsi="Tahoma" w:cs="Tahoma"/>
          <w:sz w:val="24"/>
          <w:szCs w:val="24"/>
        </w:rPr>
        <w:t>&lt;p&gt; &lt;u&gt;Write Your First Paragraph in underlined text.&lt;/u&gt;&lt;/p&gt;   </w:t>
      </w:r>
    </w:p>
    <w:p w:rsidR="00533945" w:rsidRPr="000A41C2" w:rsidRDefault="002E059E" w:rsidP="00E3032E">
      <w:pPr>
        <w:pStyle w:val="Heading2"/>
        <w:spacing w:line="360" w:lineRule="auto"/>
        <w:rPr>
          <w:rFonts w:ascii="Tahoma" w:hAnsi="Tahoma" w:cs="Tahoma" w:hint="default"/>
          <w:sz w:val="24"/>
          <w:szCs w:val="24"/>
        </w:rPr>
      </w:pPr>
      <w:r w:rsidRPr="000A41C2">
        <w:rPr>
          <w:rFonts w:ascii="Tahoma" w:hAnsi="Tahoma" w:cs="Tahoma" w:hint="default"/>
          <w:sz w:val="24"/>
          <w:szCs w:val="24"/>
        </w:rPr>
        <w:t>Monospaced Font</w:t>
      </w:r>
    </w:p>
    <w:p w:rsidR="00533945" w:rsidRPr="000A41C2" w:rsidRDefault="00064C26" w:rsidP="00E3032E">
      <w:pPr>
        <w:pStyle w:val="NormalWeb"/>
        <w:spacing w:line="360" w:lineRule="auto"/>
        <w:rPr>
          <w:rFonts w:ascii="Tahoma" w:hAnsi="Tahoma" w:cs="Tahoma"/>
        </w:rPr>
      </w:pPr>
      <w:r w:rsidRPr="000A41C2">
        <w:rPr>
          <w:rFonts w:ascii="Tahoma" w:hAnsi="Tahoma" w:cs="Tahoma"/>
        </w:rPr>
        <w:t>E</w:t>
      </w:r>
      <w:r w:rsidR="002E059E" w:rsidRPr="000A41C2">
        <w:rPr>
          <w:rFonts w:ascii="Tahoma" w:hAnsi="Tahoma" w:cs="Tahoma"/>
        </w:rPr>
        <w:t>ach</w:t>
      </w:r>
      <w:r>
        <w:rPr>
          <w:rFonts w:ascii="Tahoma" w:hAnsi="Tahoma" w:cs="Tahoma"/>
        </w:rPr>
        <w:t xml:space="preserve"> </w:t>
      </w:r>
      <w:r w:rsidR="002E059E" w:rsidRPr="000A41C2">
        <w:rPr>
          <w:rFonts w:ascii="Tahoma" w:hAnsi="Tahoma" w:cs="Tahoma"/>
        </w:rPr>
        <w:t>letter</w:t>
      </w:r>
      <w:r>
        <w:rPr>
          <w:rFonts w:ascii="Tahoma" w:hAnsi="Tahoma" w:cs="Tahoma"/>
        </w:rPr>
        <w:t xml:space="preserve"> </w:t>
      </w:r>
      <w:r w:rsidRPr="000A41C2">
        <w:rPr>
          <w:rFonts w:ascii="Tahoma" w:hAnsi="Tahoma" w:cs="Tahoma"/>
        </w:rPr>
        <w:t>within &lt;tt&gt;.............&lt;/tt&gt; element</w:t>
      </w:r>
      <w:r w:rsidR="00A96E56">
        <w:rPr>
          <w:rFonts w:ascii="Tahoma" w:hAnsi="Tahoma" w:cs="Tahoma"/>
        </w:rPr>
        <w:t>, has the same width</w:t>
      </w:r>
      <w:r w:rsidR="002E059E" w:rsidRPr="000A41C2">
        <w:rPr>
          <w:rFonts w:ascii="Tahoma" w:hAnsi="Tahoma" w:cs="Tahoma"/>
        </w:rPr>
        <w:t>.</w:t>
      </w:r>
    </w:p>
    <w:p w:rsidR="00533945" w:rsidRPr="000A41C2" w:rsidRDefault="00601B01" w:rsidP="007F3801">
      <w:pPr>
        <w:spacing w:line="360" w:lineRule="auto"/>
        <w:ind w:left="420"/>
        <w:rPr>
          <w:rFonts w:ascii="Tahoma" w:hAnsi="Tahoma" w:cs="Tahoma"/>
          <w:sz w:val="24"/>
          <w:szCs w:val="24"/>
        </w:rPr>
      </w:pPr>
      <w:hyperlink r:id="rId10" w:history="1"/>
      <w:hyperlink r:id="rId11" w:history="1"/>
      <w:hyperlink r:id="rId12" w:history="1"/>
      <w:r w:rsidR="002E059E" w:rsidRPr="000A41C2">
        <w:rPr>
          <w:rFonts w:ascii="Tahoma" w:hAnsi="Tahoma" w:cs="Tahoma"/>
          <w:sz w:val="24"/>
          <w:szCs w:val="24"/>
        </w:rPr>
        <w:t>&lt;p&gt;Hello &lt;tt&gt;Write Your First Paragraph in monospaced font.&lt;/tt&gt;&lt;/p&gt;</w:t>
      </w:r>
    </w:p>
    <w:p w:rsidR="00533945" w:rsidRPr="000A41C2" w:rsidRDefault="002E059E" w:rsidP="00E3032E">
      <w:pPr>
        <w:pStyle w:val="Heading2"/>
        <w:spacing w:line="360" w:lineRule="auto"/>
        <w:rPr>
          <w:rFonts w:ascii="Tahoma" w:hAnsi="Tahoma" w:cs="Tahoma" w:hint="default"/>
          <w:sz w:val="24"/>
          <w:szCs w:val="24"/>
        </w:rPr>
      </w:pPr>
      <w:r w:rsidRPr="000A41C2">
        <w:rPr>
          <w:rFonts w:ascii="Tahoma" w:hAnsi="Tahoma" w:cs="Tahoma" w:hint="default"/>
          <w:sz w:val="24"/>
          <w:szCs w:val="24"/>
        </w:rPr>
        <w:t>HTML &lt;small&gt; Element</w:t>
      </w:r>
    </w:p>
    <w:p w:rsidR="00533945" w:rsidRPr="000A41C2" w:rsidRDefault="002E059E" w:rsidP="00E3032E">
      <w:pPr>
        <w:pStyle w:val="NormalWeb"/>
        <w:spacing w:line="360" w:lineRule="auto"/>
        <w:rPr>
          <w:rFonts w:ascii="Tahoma" w:hAnsi="Tahoma" w:cs="Tahoma"/>
        </w:rPr>
      </w:pPr>
      <w:r w:rsidRPr="000A41C2">
        <w:rPr>
          <w:rFonts w:ascii="Tahoma" w:hAnsi="Tahoma" w:cs="Tahoma"/>
        </w:rPr>
        <w:t xml:space="preserve">The HTML </w:t>
      </w:r>
      <w:r w:rsidRPr="000A41C2">
        <w:rPr>
          <w:rStyle w:val="HTMLCode"/>
          <w:rFonts w:ascii="Tahoma" w:hAnsi="Tahoma" w:cs="Tahoma"/>
          <w:sz w:val="24"/>
          <w:szCs w:val="24"/>
        </w:rPr>
        <w:t>&lt;small&gt;</w:t>
      </w:r>
      <w:r w:rsidRPr="000A41C2">
        <w:rPr>
          <w:rFonts w:ascii="Tahoma" w:hAnsi="Tahoma" w:cs="Tahoma"/>
        </w:rPr>
        <w:t xml:space="preserve"> element defines smaller text:</w:t>
      </w:r>
    </w:p>
    <w:p w:rsidR="00533945" w:rsidRPr="000A41C2" w:rsidRDefault="002E059E" w:rsidP="001B2A34">
      <w:pPr>
        <w:spacing w:line="360" w:lineRule="auto"/>
        <w:ind w:left="420"/>
        <w:rPr>
          <w:rFonts w:ascii="Tahoma" w:hAnsi="Tahoma" w:cs="Tahoma"/>
          <w:sz w:val="24"/>
          <w:szCs w:val="24"/>
        </w:rPr>
      </w:pPr>
      <w:r w:rsidRPr="000A41C2">
        <w:rPr>
          <w:rFonts w:ascii="Tahoma" w:eastAsia="SimSun" w:hAnsi="Tahoma" w:cs="Tahoma"/>
          <w:color w:val="0000CD"/>
          <w:sz w:val="24"/>
          <w:szCs w:val="24"/>
        </w:rPr>
        <w:t>&lt;</w:t>
      </w:r>
      <w:r w:rsidRPr="000A41C2">
        <w:rPr>
          <w:rFonts w:ascii="Tahoma" w:eastAsia="SimSun" w:hAnsi="Tahoma" w:cs="Tahoma"/>
          <w:color w:val="A52A2A"/>
          <w:sz w:val="24"/>
          <w:szCs w:val="24"/>
        </w:rPr>
        <w:t>h2</w:t>
      </w:r>
      <w:r w:rsidRPr="000A41C2">
        <w:rPr>
          <w:rFonts w:ascii="Tahoma" w:eastAsia="SimSun" w:hAnsi="Tahoma" w:cs="Tahoma"/>
          <w:color w:val="0000CD"/>
          <w:sz w:val="24"/>
          <w:szCs w:val="24"/>
        </w:rPr>
        <w:t>&gt;</w:t>
      </w:r>
      <w:r w:rsidRPr="000A41C2">
        <w:rPr>
          <w:rFonts w:ascii="Tahoma" w:eastAsia="SimSun" w:hAnsi="Tahoma" w:cs="Tahoma"/>
          <w:sz w:val="24"/>
          <w:szCs w:val="24"/>
        </w:rPr>
        <w:t xml:space="preserve">HTML </w:t>
      </w:r>
      <w:r w:rsidRPr="000A41C2">
        <w:rPr>
          <w:rFonts w:ascii="Tahoma" w:eastAsia="SimSun" w:hAnsi="Tahoma" w:cs="Tahoma"/>
          <w:color w:val="0000CD"/>
          <w:sz w:val="24"/>
          <w:szCs w:val="24"/>
        </w:rPr>
        <w:t>&lt;</w:t>
      </w:r>
      <w:r w:rsidRPr="000A41C2">
        <w:rPr>
          <w:rFonts w:ascii="Tahoma" w:eastAsia="SimSun" w:hAnsi="Tahoma" w:cs="Tahoma"/>
          <w:color w:val="A52A2A"/>
          <w:sz w:val="24"/>
          <w:szCs w:val="24"/>
        </w:rPr>
        <w:t>small</w:t>
      </w:r>
      <w:r w:rsidRPr="000A41C2">
        <w:rPr>
          <w:rFonts w:ascii="Tahoma" w:eastAsia="SimSun" w:hAnsi="Tahoma" w:cs="Tahoma"/>
          <w:color w:val="0000CD"/>
          <w:sz w:val="24"/>
          <w:szCs w:val="24"/>
        </w:rPr>
        <w:t>&gt;</w:t>
      </w:r>
      <w:r w:rsidRPr="000A41C2">
        <w:rPr>
          <w:rFonts w:ascii="Tahoma" w:eastAsia="SimSun" w:hAnsi="Tahoma" w:cs="Tahoma"/>
          <w:sz w:val="24"/>
          <w:szCs w:val="24"/>
        </w:rPr>
        <w:t>Small</w:t>
      </w:r>
      <w:r w:rsidRPr="000A41C2">
        <w:rPr>
          <w:rFonts w:ascii="Tahoma" w:eastAsia="SimSun" w:hAnsi="Tahoma" w:cs="Tahoma"/>
          <w:color w:val="0000CD"/>
          <w:sz w:val="24"/>
          <w:szCs w:val="24"/>
        </w:rPr>
        <w:t>&lt;</w:t>
      </w:r>
      <w:r w:rsidRPr="000A41C2">
        <w:rPr>
          <w:rFonts w:ascii="Tahoma" w:eastAsia="SimSun" w:hAnsi="Tahoma" w:cs="Tahoma"/>
          <w:color w:val="A52A2A"/>
          <w:sz w:val="24"/>
          <w:szCs w:val="24"/>
        </w:rPr>
        <w:t>/small</w:t>
      </w:r>
      <w:r w:rsidRPr="000A41C2">
        <w:rPr>
          <w:rFonts w:ascii="Tahoma" w:eastAsia="SimSun" w:hAnsi="Tahoma" w:cs="Tahoma"/>
          <w:color w:val="0000CD"/>
          <w:sz w:val="24"/>
          <w:szCs w:val="24"/>
        </w:rPr>
        <w:t>&gt;</w:t>
      </w:r>
      <w:r w:rsidRPr="000A41C2">
        <w:rPr>
          <w:rFonts w:ascii="Tahoma" w:eastAsia="SimSun" w:hAnsi="Tahoma" w:cs="Tahoma"/>
          <w:sz w:val="24"/>
          <w:szCs w:val="24"/>
        </w:rPr>
        <w:t xml:space="preserve"> Formatting</w:t>
      </w:r>
      <w:r w:rsidRPr="000A41C2">
        <w:rPr>
          <w:rFonts w:ascii="Tahoma" w:eastAsia="SimSun" w:hAnsi="Tahoma" w:cs="Tahoma"/>
          <w:color w:val="0000CD"/>
          <w:sz w:val="24"/>
          <w:szCs w:val="24"/>
        </w:rPr>
        <w:t>&lt;</w:t>
      </w:r>
      <w:r w:rsidRPr="000A41C2">
        <w:rPr>
          <w:rFonts w:ascii="Tahoma" w:eastAsia="SimSun" w:hAnsi="Tahoma" w:cs="Tahoma"/>
          <w:color w:val="A52A2A"/>
          <w:sz w:val="24"/>
          <w:szCs w:val="24"/>
        </w:rPr>
        <w:t>/h2</w:t>
      </w:r>
      <w:r w:rsidRPr="000A41C2">
        <w:rPr>
          <w:rFonts w:ascii="Tahoma" w:eastAsia="SimSun" w:hAnsi="Tahoma" w:cs="Tahoma"/>
          <w:color w:val="0000CD"/>
          <w:sz w:val="24"/>
          <w:szCs w:val="24"/>
        </w:rPr>
        <w:t>&gt;</w:t>
      </w:r>
    </w:p>
    <w:p w:rsidR="00533945" w:rsidRPr="000A41C2" w:rsidRDefault="002E059E" w:rsidP="00E3032E">
      <w:pPr>
        <w:pStyle w:val="Heading2"/>
        <w:spacing w:line="360" w:lineRule="auto"/>
        <w:rPr>
          <w:rFonts w:ascii="Tahoma" w:hAnsi="Tahoma" w:cs="Tahoma" w:hint="default"/>
          <w:sz w:val="24"/>
          <w:szCs w:val="24"/>
        </w:rPr>
      </w:pPr>
      <w:r w:rsidRPr="000A41C2">
        <w:rPr>
          <w:rFonts w:ascii="Tahoma" w:hAnsi="Tahoma" w:cs="Tahoma" w:hint="default"/>
          <w:sz w:val="24"/>
          <w:szCs w:val="24"/>
        </w:rPr>
        <w:t>HTML &lt;mark&gt; Element</w:t>
      </w:r>
    </w:p>
    <w:p w:rsidR="00533945" w:rsidRPr="000A41C2" w:rsidRDefault="002E059E" w:rsidP="00E3032E">
      <w:pPr>
        <w:pStyle w:val="NormalWeb"/>
        <w:spacing w:line="360" w:lineRule="auto"/>
        <w:rPr>
          <w:rFonts w:ascii="Tahoma" w:hAnsi="Tahoma" w:cs="Tahoma"/>
        </w:rPr>
      </w:pPr>
      <w:r w:rsidRPr="000A41C2">
        <w:rPr>
          <w:rFonts w:ascii="Tahoma" w:hAnsi="Tahoma" w:cs="Tahoma"/>
        </w:rPr>
        <w:t xml:space="preserve">The HTML </w:t>
      </w:r>
      <w:r w:rsidRPr="000A41C2">
        <w:rPr>
          <w:rStyle w:val="HTMLCode"/>
          <w:rFonts w:ascii="Tahoma" w:hAnsi="Tahoma" w:cs="Tahoma"/>
          <w:sz w:val="24"/>
          <w:szCs w:val="24"/>
        </w:rPr>
        <w:t>&lt;mark&gt;</w:t>
      </w:r>
      <w:r w:rsidRPr="000A41C2">
        <w:rPr>
          <w:rFonts w:ascii="Tahoma" w:hAnsi="Tahoma" w:cs="Tahoma"/>
        </w:rPr>
        <w:t xml:space="preserve"> element defines marked or highlighted text:</w:t>
      </w:r>
    </w:p>
    <w:p w:rsidR="00533945" w:rsidRPr="000A41C2" w:rsidRDefault="002E059E" w:rsidP="001B2A34">
      <w:pPr>
        <w:spacing w:line="360" w:lineRule="auto"/>
        <w:ind w:left="420"/>
        <w:rPr>
          <w:rFonts w:ascii="Tahoma" w:hAnsi="Tahoma" w:cs="Tahoma"/>
          <w:sz w:val="24"/>
          <w:szCs w:val="24"/>
        </w:rPr>
      </w:pPr>
      <w:r w:rsidRPr="000A41C2">
        <w:rPr>
          <w:rFonts w:ascii="Tahoma" w:eastAsia="SimSun" w:hAnsi="Tahoma" w:cs="Tahoma"/>
          <w:color w:val="0000CD"/>
          <w:sz w:val="24"/>
          <w:szCs w:val="24"/>
        </w:rPr>
        <w:t>&lt;</w:t>
      </w:r>
      <w:r w:rsidRPr="000A41C2">
        <w:rPr>
          <w:rFonts w:ascii="Tahoma" w:eastAsia="SimSun" w:hAnsi="Tahoma" w:cs="Tahoma"/>
          <w:color w:val="A52A2A"/>
          <w:sz w:val="24"/>
          <w:szCs w:val="24"/>
        </w:rPr>
        <w:t>h2</w:t>
      </w:r>
      <w:r w:rsidRPr="000A41C2">
        <w:rPr>
          <w:rFonts w:ascii="Tahoma" w:eastAsia="SimSun" w:hAnsi="Tahoma" w:cs="Tahoma"/>
          <w:color w:val="0000CD"/>
          <w:sz w:val="24"/>
          <w:szCs w:val="24"/>
        </w:rPr>
        <w:t>&gt;</w:t>
      </w:r>
      <w:r w:rsidRPr="000A41C2">
        <w:rPr>
          <w:rFonts w:ascii="Tahoma" w:eastAsia="SimSun" w:hAnsi="Tahoma" w:cs="Tahoma"/>
          <w:sz w:val="24"/>
          <w:szCs w:val="24"/>
        </w:rPr>
        <w:t xml:space="preserve">HTML </w:t>
      </w:r>
      <w:r w:rsidRPr="000A41C2">
        <w:rPr>
          <w:rFonts w:ascii="Tahoma" w:eastAsia="SimSun" w:hAnsi="Tahoma" w:cs="Tahoma"/>
          <w:color w:val="0000CD"/>
          <w:sz w:val="24"/>
          <w:szCs w:val="24"/>
        </w:rPr>
        <w:t>&lt;</w:t>
      </w:r>
      <w:r w:rsidRPr="000A41C2">
        <w:rPr>
          <w:rFonts w:ascii="Tahoma" w:eastAsia="SimSun" w:hAnsi="Tahoma" w:cs="Tahoma"/>
          <w:color w:val="A52A2A"/>
          <w:sz w:val="24"/>
          <w:szCs w:val="24"/>
        </w:rPr>
        <w:t>mark</w:t>
      </w:r>
      <w:r w:rsidRPr="000A41C2">
        <w:rPr>
          <w:rFonts w:ascii="Tahoma" w:eastAsia="SimSun" w:hAnsi="Tahoma" w:cs="Tahoma"/>
          <w:color w:val="0000CD"/>
          <w:sz w:val="24"/>
          <w:szCs w:val="24"/>
        </w:rPr>
        <w:t>&gt;</w:t>
      </w:r>
      <w:r w:rsidRPr="000A41C2">
        <w:rPr>
          <w:rFonts w:ascii="Tahoma" w:eastAsia="SimSun" w:hAnsi="Tahoma" w:cs="Tahoma"/>
          <w:sz w:val="24"/>
          <w:szCs w:val="24"/>
        </w:rPr>
        <w:t>Marked</w:t>
      </w:r>
      <w:r w:rsidRPr="000A41C2">
        <w:rPr>
          <w:rFonts w:ascii="Tahoma" w:eastAsia="SimSun" w:hAnsi="Tahoma" w:cs="Tahoma"/>
          <w:color w:val="0000CD"/>
          <w:sz w:val="24"/>
          <w:szCs w:val="24"/>
        </w:rPr>
        <w:t>&lt;</w:t>
      </w:r>
      <w:r w:rsidRPr="000A41C2">
        <w:rPr>
          <w:rFonts w:ascii="Tahoma" w:eastAsia="SimSun" w:hAnsi="Tahoma" w:cs="Tahoma"/>
          <w:color w:val="A52A2A"/>
          <w:sz w:val="24"/>
          <w:szCs w:val="24"/>
        </w:rPr>
        <w:t>/mark</w:t>
      </w:r>
      <w:r w:rsidRPr="000A41C2">
        <w:rPr>
          <w:rFonts w:ascii="Tahoma" w:eastAsia="SimSun" w:hAnsi="Tahoma" w:cs="Tahoma"/>
          <w:color w:val="0000CD"/>
          <w:sz w:val="24"/>
          <w:szCs w:val="24"/>
        </w:rPr>
        <w:t>&gt;</w:t>
      </w:r>
      <w:r w:rsidRPr="000A41C2">
        <w:rPr>
          <w:rFonts w:ascii="Tahoma" w:eastAsia="SimSun" w:hAnsi="Tahoma" w:cs="Tahoma"/>
          <w:sz w:val="24"/>
          <w:szCs w:val="24"/>
        </w:rPr>
        <w:t xml:space="preserve"> Formatting</w:t>
      </w:r>
      <w:r w:rsidRPr="000A41C2">
        <w:rPr>
          <w:rFonts w:ascii="Tahoma" w:eastAsia="SimSun" w:hAnsi="Tahoma" w:cs="Tahoma"/>
          <w:color w:val="0000CD"/>
          <w:sz w:val="24"/>
          <w:szCs w:val="24"/>
        </w:rPr>
        <w:t>&lt;</w:t>
      </w:r>
      <w:r w:rsidRPr="000A41C2">
        <w:rPr>
          <w:rFonts w:ascii="Tahoma" w:eastAsia="SimSun" w:hAnsi="Tahoma" w:cs="Tahoma"/>
          <w:color w:val="A52A2A"/>
          <w:sz w:val="24"/>
          <w:szCs w:val="24"/>
        </w:rPr>
        <w:t>/h2</w:t>
      </w:r>
      <w:r w:rsidRPr="000A41C2">
        <w:rPr>
          <w:rFonts w:ascii="Tahoma" w:eastAsia="SimSun" w:hAnsi="Tahoma" w:cs="Tahoma"/>
          <w:color w:val="0000CD"/>
          <w:sz w:val="24"/>
          <w:szCs w:val="24"/>
        </w:rPr>
        <w:t>&gt;</w:t>
      </w:r>
    </w:p>
    <w:p w:rsidR="00533945" w:rsidRPr="000A41C2" w:rsidRDefault="002E059E" w:rsidP="00E3032E">
      <w:pPr>
        <w:pStyle w:val="Heading2"/>
        <w:spacing w:line="360" w:lineRule="auto"/>
        <w:rPr>
          <w:rFonts w:ascii="Tahoma" w:hAnsi="Tahoma" w:cs="Tahoma" w:hint="default"/>
          <w:sz w:val="24"/>
          <w:szCs w:val="24"/>
        </w:rPr>
      </w:pPr>
      <w:r w:rsidRPr="000A41C2">
        <w:rPr>
          <w:rFonts w:ascii="Tahoma" w:hAnsi="Tahoma" w:cs="Tahoma" w:hint="default"/>
          <w:sz w:val="24"/>
          <w:szCs w:val="24"/>
        </w:rPr>
        <w:t>HTML &lt;del&gt; Element</w:t>
      </w:r>
    </w:p>
    <w:p w:rsidR="00533945" w:rsidRPr="000A41C2" w:rsidRDefault="002E059E" w:rsidP="00E3032E">
      <w:pPr>
        <w:pStyle w:val="NormalWeb"/>
        <w:spacing w:line="360" w:lineRule="auto"/>
        <w:rPr>
          <w:rFonts w:ascii="Tahoma" w:hAnsi="Tahoma" w:cs="Tahoma"/>
        </w:rPr>
      </w:pPr>
      <w:r w:rsidRPr="000A41C2">
        <w:rPr>
          <w:rFonts w:ascii="Tahoma" w:hAnsi="Tahoma" w:cs="Tahoma"/>
        </w:rPr>
        <w:t xml:space="preserve">The HTML </w:t>
      </w:r>
      <w:r w:rsidRPr="000A41C2">
        <w:rPr>
          <w:rStyle w:val="HTMLCode"/>
          <w:rFonts w:ascii="Tahoma" w:hAnsi="Tahoma" w:cs="Tahoma"/>
          <w:sz w:val="24"/>
          <w:szCs w:val="24"/>
        </w:rPr>
        <w:t>&lt;del&gt;</w:t>
      </w:r>
      <w:r w:rsidRPr="000A41C2">
        <w:rPr>
          <w:rFonts w:ascii="Tahoma" w:hAnsi="Tahoma" w:cs="Tahoma"/>
        </w:rPr>
        <w:t xml:space="preserve"> element defines </w:t>
      </w:r>
      <w:del w:id="0" w:author="Unknown">
        <w:r w:rsidRPr="000A41C2">
          <w:rPr>
            <w:rFonts w:ascii="Tahoma" w:hAnsi="Tahoma" w:cs="Tahoma"/>
          </w:rPr>
          <w:delText>deleted</w:delText>
        </w:r>
      </w:del>
      <w:r w:rsidRPr="000A41C2">
        <w:rPr>
          <w:rFonts w:ascii="Tahoma" w:hAnsi="Tahoma" w:cs="Tahoma"/>
        </w:rPr>
        <w:t xml:space="preserve"> (removed) text.</w:t>
      </w:r>
    </w:p>
    <w:p w:rsidR="00533945" w:rsidRPr="000A41C2" w:rsidRDefault="002E059E" w:rsidP="007C2334">
      <w:pPr>
        <w:spacing w:line="360" w:lineRule="auto"/>
        <w:ind w:left="420"/>
        <w:rPr>
          <w:rFonts w:ascii="Tahoma" w:hAnsi="Tahoma" w:cs="Tahoma"/>
          <w:sz w:val="24"/>
          <w:szCs w:val="24"/>
        </w:rPr>
      </w:pPr>
      <w:r w:rsidRPr="000A41C2">
        <w:rPr>
          <w:rFonts w:ascii="Tahoma" w:eastAsia="SimSun" w:hAnsi="Tahoma" w:cs="Tahoma"/>
          <w:color w:val="0000CD"/>
          <w:sz w:val="24"/>
          <w:szCs w:val="24"/>
        </w:rPr>
        <w:t>&lt;</w:t>
      </w:r>
      <w:r w:rsidRPr="000A41C2">
        <w:rPr>
          <w:rFonts w:ascii="Tahoma" w:eastAsia="SimSun" w:hAnsi="Tahoma" w:cs="Tahoma"/>
          <w:color w:val="A52A2A"/>
          <w:sz w:val="24"/>
          <w:szCs w:val="24"/>
        </w:rPr>
        <w:t>p</w:t>
      </w:r>
      <w:r w:rsidRPr="000A41C2">
        <w:rPr>
          <w:rFonts w:ascii="Tahoma" w:eastAsia="SimSun" w:hAnsi="Tahoma" w:cs="Tahoma"/>
          <w:color w:val="0000CD"/>
          <w:sz w:val="24"/>
          <w:szCs w:val="24"/>
        </w:rPr>
        <w:t>&gt;</w:t>
      </w:r>
      <w:r w:rsidRPr="000A41C2">
        <w:rPr>
          <w:rFonts w:ascii="Tahoma" w:eastAsia="SimSun" w:hAnsi="Tahoma" w:cs="Tahoma"/>
          <w:sz w:val="24"/>
          <w:szCs w:val="24"/>
        </w:rPr>
        <w:t xml:space="preserve">My favorite color is </w:t>
      </w:r>
      <w:r w:rsidRPr="000A41C2">
        <w:rPr>
          <w:rFonts w:ascii="Tahoma" w:eastAsia="SimSun" w:hAnsi="Tahoma" w:cs="Tahoma"/>
          <w:color w:val="0000CD"/>
          <w:sz w:val="24"/>
          <w:szCs w:val="24"/>
        </w:rPr>
        <w:t>&lt;</w:t>
      </w:r>
      <w:r w:rsidRPr="000A41C2">
        <w:rPr>
          <w:rFonts w:ascii="Tahoma" w:eastAsia="SimSun" w:hAnsi="Tahoma" w:cs="Tahoma"/>
          <w:color w:val="A52A2A"/>
          <w:sz w:val="24"/>
          <w:szCs w:val="24"/>
        </w:rPr>
        <w:t>del</w:t>
      </w:r>
      <w:r w:rsidRPr="000A41C2">
        <w:rPr>
          <w:rFonts w:ascii="Tahoma" w:eastAsia="SimSun" w:hAnsi="Tahoma" w:cs="Tahoma"/>
          <w:color w:val="0000CD"/>
          <w:sz w:val="24"/>
          <w:szCs w:val="24"/>
        </w:rPr>
        <w:t>&gt;</w:t>
      </w:r>
      <w:r w:rsidRPr="000A41C2">
        <w:rPr>
          <w:rFonts w:ascii="Tahoma" w:eastAsia="SimSun" w:hAnsi="Tahoma" w:cs="Tahoma"/>
          <w:sz w:val="24"/>
          <w:szCs w:val="24"/>
        </w:rPr>
        <w:t>blue</w:t>
      </w:r>
      <w:r w:rsidRPr="000A41C2">
        <w:rPr>
          <w:rFonts w:ascii="Tahoma" w:eastAsia="SimSun" w:hAnsi="Tahoma" w:cs="Tahoma"/>
          <w:color w:val="0000CD"/>
          <w:sz w:val="24"/>
          <w:szCs w:val="24"/>
        </w:rPr>
        <w:t>&lt;</w:t>
      </w:r>
      <w:r w:rsidRPr="000A41C2">
        <w:rPr>
          <w:rFonts w:ascii="Tahoma" w:eastAsia="SimSun" w:hAnsi="Tahoma" w:cs="Tahoma"/>
          <w:color w:val="A52A2A"/>
          <w:sz w:val="24"/>
          <w:szCs w:val="24"/>
        </w:rPr>
        <w:t>/del</w:t>
      </w:r>
      <w:r w:rsidRPr="000A41C2">
        <w:rPr>
          <w:rFonts w:ascii="Tahoma" w:eastAsia="SimSun" w:hAnsi="Tahoma" w:cs="Tahoma"/>
          <w:color w:val="0000CD"/>
          <w:sz w:val="24"/>
          <w:szCs w:val="24"/>
        </w:rPr>
        <w:t>&gt;</w:t>
      </w:r>
      <w:r w:rsidRPr="000A41C2">
        <w:rPr>
          <w:rFonts w:ascii="Tahoma" w:eastAsia="SimSun" w:hAnsi="Tahoma" w:cs="Tahoma"/>
          <w:sz w:val="24"/>
          <w:szCs w:val="24"/>
        </w:rPr>
        <w:t xml:space="preserve"> red.</w:t>
      </w:r>
      <w:r w:rsidRPr="000A41C2">
        <w:rPr>
          <w:rFonts w:ascii="Tahoma" w:eastAsia="SimSun" w:hAnsi="Tahoma" w:cs="Tahoma"/>
          <w:color w:val="0000CD"/>
          <w:sz w:val="24"/>
          <w:szCs w:val="24"/>
        </w:rPr>
        <w:t>&lt;</w:t>
      </w:r>
      <w:r w:rsidRPr="000A41C2">
        <w:rPr>
          <w:rFonts w:ascii="Tahoma" w:eastAsia="SimSun" w:hAnsi="Tahoma" w:cs="Tahoma"/>
          <w:color w:val="A52A2A"/>
          <w:sz w:val="24"/>
          <w:szCs w:val="24"/>
        </w:rPr>
        <w:t>/p</w:t>
      </w:r>
      <w:r w:rsidRPr="000A41C2">
        <w:rPr>
          <w:rFonts w:ascii="Tahoma" w:eastAsia="SimSun" w:hAnsi="Tahoma" w:cs="Tahoma"/>
          <w:color w:val="0000CD"/>
          <w:sz w:val="24"/>
          <w:szCs w:val="24"/>
        </w:rPr>
        <w:t>&gt;</w:t>
      </w:r>
    </w:p>
    <w:p w:rsidR="00533945" w:rsidRPr="000A41C2" w:rsidRDefault="002E059E" w:rsidP="00E3032E">
      <w:pPr>
        <w:pStyle w:val="Heading2"/>
        <w:spacing w:line="360" w:lineRule="auto"/>
        <w:rPr>
          <w:rFonts w:ascii="Tahoma" w:hAnsi="Tahoma" w:cs="Tahoma" w:hint="default"/>
          <w:sz w:val="24"/>
          <w:szCs w:val="24"/>
        </w:rPr>
      </w:pPr>
      <w:r w:rsidRPr="000A41C2">
        <w:rPr>
          <w:rFonts w:ascii="Tahoma" w:hAnsi="Tahoma" w:cs="Tahoma" w:hint="default"/>
          <w:sz w:val="24"/>
          <w:szCs w:val="24"/>
        </w:rPr>
        <w:t>HTML &lt;ins&gt; Element</w:t>
      </w:r>
    </w:p>
    <w:p w:rsidR="00533945" w:rsidRPr="000A41C2" w:rsidRDefault="002E059E" w:rsidP="00E3032E">
      <w:pPr>
        <w:pStyle w:val="NormalWeb"/>
        <w:spacing w:line="360" w:lineRule="auto"/>
        <w:rPr>
          <w:rFonts w:ascii="Tahoma" w:hAnsi="Tahoma" w:cs="Tahoma"/>
        </w:rPr>
      </w:pPr>
      <w:r w:rsidRPr="000A41C2">
        <w:rPr>
          <w:rFonts w:ascii="Tahoma" w:hAnsi="Tahoma" w:cs="Tahoma"/>
        </w:rPr>
        <w:t xml:space="preserve">The HTML </w:t>
      </w:r>
      <w:r w:rsidRPr="000A41C2">
        <w:rPr>
          <w:rStyle w:val="HTMLCode"/>
          <w:rFonts w:ascii="Tahoma" w:hAnsi="Tahoma" w:cs="Tahoma"/>
          <w:sz w:val="24"/>
          <w:szCs w:val="24"/>
        </w:rPr>
        <w:t>&lt;ins&gt;</w:t>
      </w:r>
      <w:r w:rsidRPr="000A41C2">
        <w:rPr>
          <w:rFonts w:ascii="Tahoma" w:hAnsi="Tahoma" w:cs="Tahoma"/>
        </w:rPr>
        <w:t xml:space="preserve"> element defines </w:t>
      </w:r>
      <w:ins w:id="1" w:author="Unknown">
        <w:r w:rsidRPr="000A41C2">
          <w:rPr>
            <w:rFonts w:ascii="Tahoma" w:hAnsi="Tahoma" w:cs="Tahoma"/>
          </w:rPr>
          <w:t>inserted</w:t>
        </w:r>
      </w:ins>
      <w:r w:rsidRPr="000A41C2">
        <w:rPr>
          <w:rFonts w:ascii="Tahoma" w:hAnsi="Tahoma" w:cs="Tahoma"/>
        </w:rPr>
        <w:t xml:space="preserve"> (added) text.</w:t>
      </w:r>
    </w:p>
    <w:p w:rsidR="00533945" w:rsidRPr="000A41C2" w:rsidRDefault="002E059E" w:rsidP="007C2334">
      <w:pPr>
        <w:spacing w:line="360" w:lineRule="auto"/>
        <w:ind w:left="420"/>
        <w:rPr>
          <w:rFonts w:ascii="Tahoma" w:hAnsi="Tahoma" w:cs="Tahoma"/>
          <w:sz w:val="24"/>
          <w:szCs w:val="24"/>
        </w:rPr>
      </w:pPr>
      <w:r w:rsidRPr="000A41C2">
        <w:rPr>
          <w:rFonts w:ascii="Tahoma" w:eastAsia="SimSun" w:hAnsi="Tahoma" w:cs="Tahoma"/>
          <w:color w:val="0000CD"/>
          <w:sz w:val="24"/>
          <w:szCs w:val="24"/>
        </w:rPr>
        <w:t>&lt;</w:t>
      </w:r>
      <w:r w:rsidRPr="000A41C2">
        <w:rPr>
          <w:rFonts w:ascii="Tahoma" w:eastAsia="SimSun" w:hAnsi="Tahoma" w:cs="Tahoma"/>
          <w:color w:val="A52A2A"/>
          <w:sz w:val="24"/>
          <w:szCs w:val="24"/>
        </w:rPr>
        <w:t>p</w:t>
      </w:r>
      <w:r w:rsidRPr="000A41C2">
        <w:rPr>
          <w:rFonts w:ascii="Tahoma" w:eastAsia="SimSun" w:hAnsi="Tahoma" w:cs="Tahoma"/>
          <w:color w:val="0000CD"/>
          <w:sz w:val="24"/>
          <w:szCs w:val="24"/>
        </w:rPr>
        <w:t>&gt;</w:t>
      </w:r>
      <w:r w:rsidRPr="000A41C2">
        <w:rPr>
          <w:rFonts w:ascii="Tahoma" w:eastAsia="SimSun" w:hAnsi="Tahoma" w:cs="Tahoma"/>
          <w:sz w:val="24"/>
          <w:szCs w:val="24"/>
        </w:rPr>
        <w:t xml:space="preserve">My favorite </w:t>
      </w:r>
      <w:r w:rsidRPr="000A41C2">
        <w:rPr>
          <w:rFonts w:ascii="Tahoma" w:eastAsia="SimSun" w:hAnsi="Tahoma" w:cs="Tahoma"/>
          <w:color w:val="0000CD"/>
          <w:sz w:val="24"/>
          <w:szCs w:val="24"/>
        </w:rPr>
        <w:t>&lt;</w:t>
      </w:r>
      <w:r w:rsidRPr="000A41C2">
        <w:rPr>
          <w:rFonts w:ascii="Tahoma" w:eastAsia="SimSun" w:hAnsi="Tahoma" w:cs="Tahoma"/>
          <w:color w:val="A52A2A"/>
          <w:sz w:val="24"/>
          <w:szCs w:val="24"/>
        </w:rPr>
        <w:t>ins</w:t>
      </w:r>
      <w:r w:rsidRPr="000A41C2">
        <w:rPr>
          <w:rFonts w:ascii="Tahoma" w:eastAsia="SimSun" w:hAnsi="Tahoma" w:cs="Tahoma"/>
          <w:color w:val="0000CD"/>
          <w:sz w:val="24"/>
          <w:szCs w:val="24"/>
        </w:rPr>
        <w:t>&gt;</w:t>
      </w:r>
      <w:r w:rsidRPr="000A41C2">
        <w:rPr>
          <w:rFonts w:ascii="Tahoma" w:eastAsia="SimSun" w:hAnsi="Tahoma" w:cs="Tahoma"/>
          <w:sz w:val="24"/>
          <w:szCs w:val="24"/>
        </w:rPr>
        <w:t>color</w:t>
      </w:r>
      <w:r w:rsidRPr="000A41C2">
        <w:rPr>
          <w:rFonts w:ascii="Tahoma" w:eastAsia="SimSun" w:hAnsi="Tahoma" w:cs="Tahoma"/>
          <w:color w:val="0000CD"/>
          <w:sz w:val="24"/>
          <w:szCs w:val="24"/>
        </w:rPr>
        <w:t>&lt;</w:t>
      </w:r>
      <w:r w:rsidRPr="000A41C2">
        <w:rPr>
          <w:rFonts w:ascii="Tahoma" w:eastAsia="SimSun" w:hAnsi="Tahoma" w:cs="Tahoma"/>
          <w:color w:val="A52A2A"/>
          <w:sz w:val="24"/>
          <w:szCs w:val="24"/>
        </w:rPr>
        <w:t>/ins</w:t>
      </w:r>
      <w:r w:rsidRPr="000A41C2">
        <w:rPr>
          <w:rFonts w:ascii="Tahoma" w:eastAsia="SimSun" w:hAnsi="Tahoma" w:cs="Tahoma"/>
          <w:color w:val="0000CD"/>
          <w:sz w:val="24"/>
          <w:szCs w:val="24"/>
        </w:rPr>
        <w:t>&gt;</w:t>
      </w:r>
      <w:r w:rsidRPr="000A41C2">
        <w:rPr>
          <w:rFonts w:ascii="Tahoma" w:eastAsia="SimSun" w:hAnsi="Tahoma" w:cs="Tahoma"/>
          <w:sz w:val="24"/>
          <w:szCs w:val="24"/>
        </w:rPr>
        <w:t xml:space="preserve"> is red.</w:t>
      </w:r>
      <w:r w:rsidRPr="000A41C2">
        <w:rPr>
          <w:rFonts w:ascii="Tahoma" w:eastAsia="SimSun" w:hAnsi="Tahoma" w:cs="Tahoma"/>
          <w:color w:val="0000CD"/>
          <w:sz w:val="24"/>
          <w:szCs w:val="24"/>
        </w:rPr>
        <w:t>&lt;</w:t>
      </w:r>
      <w:r w:rsidRPr="000A41C2">
        <w:rPr>
          <w:rFonts w:ascii="Tahoma" w:eastAsia="SimSun" w:hAnsi="Tahoma" w:cs="Tahoma"/>
          <w:color w:val="A52A2A"/>
          <w:sz w:val="24"/>
          <w:szCs w:val="24"/>
        </w:rPr>
        <w:t>/p</w:t>
      </w:r>
      <w:r w:rsidRPr="000A41C2">
        <w:rPr>
          <w:rFonts w:ascii="Tahoma" w:eastAsia="SimSun" w:hAnsi="Tahoma" w:cs="Tahoma"/>
          <w:color w:val="0000CD"/>
          <w:sz w:val="24"/>
          <w:szCs w:val="24"/>
        </w:rPr>
        <w:t>&gt;</w:t>
      </w:r>
    </w:p>
    <w:p w:rsidR="00533945" w:rsidRPr="000A41C2" w:rsidRDefault="002E059E" w:rsidP="00E3032E">
      <w:pPr>
        <w:pStyle w:val="Heading2"/>
        <w:spacing w:line="360" w:lineRule="auto"/>
        <w:rPr>
          <w:rFonts w:ascii="Tahoma" w:hAnsi="Tahoma" w:cs="Tahoma" w:hint="default"/>
          <w:sz w:val="24"/>
          <w:szCs w:val="24"/>
        </w:rPr>
      </w:pPr>
      <w:r w:rsidRPr="000A41C2">
        <w:rPr>
          <w:rFonts w:ascii="Tahoma" w:hAnsi="Tahoma" w:cs="Tahoma" w:hint="default"/>
          <w:sz w:val="24"/>
          <w:szCs w:val="24"/>
        </w:rPr>
        <w:lastRenderedPageBreak/>
        <w:t>HTML &lt;sub&gt; Element</w:t>
      </w:r>
    </w:p>
    <w:p w:rsidR="00533945" w:rsidRPr="000A41C2" w:rsidRDefault="002E059E" w:rsidP="00E3032E">
      <w:pPr>
        <w:pStyle w:val="NormalWeb"/>
        <w:spacing w:line="360" w:lineRule="auto"/>
        <w:rPr>
          <w:rFonts w:ascii="Tahoma" w:hAnsi="Tahoma" w:cs="Tahoma"/>
        </w:rPr>
      </w:pPr>
      <w:r w:rsidRPr="000A41C2">
        <w:rPr>
          <w:rFonts w:ascii="Tahoma" w:hAnsi="Tahoma" w:cs="Tahoma"/>
        </w:rPr>
        <w:t xml:space="preserve">The HTML </w:t>
      </w:r>
      <w:r w:rsidRPr="000A41C2">
        <w:rPr>
          <w:rStyle w:val="HTMLCode"/>
          <w:rFonts w:ascii="Tahoma" w:hAnsi="Tahoma" w:cs="Tahoma"/>
          <w:sz w:val="24"/>
          <w:szCs w:val="24"/>
        </w:rPr>
        <w:t>&lt;sub&gt;</w:t>
      </w:r>
      <w:r w:rsidRPr="000A41C2">
        <w:rPr>
          <w:rFonts w:ascii="Tahoma" w:hAnsi="Tahoma" w:cs="Tahoma"/>
        </w:rPr>
        <w:t xml:space="preserve"> element defines </w:t>
      </w:r>
      <w:r w:rsidRPr="000A41C2">
        <w:rPr>
          <w:rFonts w:ascii="Tahoma" w:hAnsi="Tahoma" w:cs="Tahoma"/>
          <w:vertAlign w:val="subscript"/>
        </w:rPr>
        <w:t>subscripted</w:t>
      </w:r>
      <w:r w:rsidRPr="000A41C2">
        <w:rPr>
          <w:rFonts w:ascii="Tahoma" w:hAnsi="Tahoma" w:cs="Tahoma"/>
        </w:rPr>
        <w:t xml:space="preserve"> text.</w:t>
      </w:r>
    </w:p>
    <w:p w:rsidR="00533945" w:rsidRPr="000A41C2" w:rsidRDefault="002E059E" w:rsidP="007C2334">
      <w:pPr>
        <w:spacing w:line="360" w:lineRule="auto"/>
        <w:ind w:left="420"/>
        <w:rPr>
          <w:rFonts w:ascii="Tahoma" w:hAnsi="Tahoma" w:cs="Tahoma"/>
          <w:sz w:val="24"/>
          <w:szCs w:val="24"/>
        </w:rPr>
      </w:pPr>
      <w:r w:rsidRPr="000A41C2">
        <w:rPr>
          <w:rFonts w:ascii="Tahoma" w:eastAsia="SimSun" w:hAnsi="Tahoma" w:cs="Tahoma"/>
          <w:color w:val="0000CD"/>
          <w:sz w:val="24"/>
          <w:szCs w:val="24"/>
        </w:rPr>
        <w:t>&lt;</w:t>
      </w:r>
      <w:r w:rsidRPr="000A41C2">
        <w:rPr>
          <w:rFonts w:ascii="Tahoma" w:eastAsia="SimSun" w:hAnsi="Tahoma" w:cs="Tahoma"/>
          <w:color w:val="A52A2A"/>
          <w:sz w:val="24"/>
          <w:szCs w:val="24"/>
        </w:rPr>
        <w:t>p</w:t>
      </w:r>
      <w:r w:rsidRPr="000A41C2">
        <w:rPr>
          <w:rFonts w:ascii="Tahoma" w:eastAsia="SimSun" w:hAnsi="Tahoma" w:cs="Tahoma"/>
          <w:color w:val="0000CD"/>
          <w:sz w:val="24"/>
          <w:szCs w:val="24"/>
        </w:rPr>
        <w:t>&gt;</w:t>
      </w:r>
      <w:r w:rsidRPr="000A41C2">
        <w:rPr>
          <w:rFonts w:ascii="Tahoma" w:eastAsia="SimSun" w:hAnsi="Tahoma" w:cs="Tahoma"/>
          <w:sz w:val="24"/>
          <w:szCs w:val="24"/>
        </w:rPr>
        <w:t xml:space="preserve">This is </w:t>
      </w:r>
      <w:r w:rsidRPr="000A41C2">
        <w:rPr>
          <w:rFonts w:ascii="Tahoma" w:eastAsia="SimSun" w:hAnsi="Tahoma" w:cs="Tahoma"/>
          <w:color w:val="0000CD"/>
          <w:sz w:val="24"/>
          <w:szCs w:val="24"/>
        </w:rPr>
        <w:t>&lt;</w:t>
      </w:r>
      <w:r w:rsidRPr="000A41C2">
        <w:rPr>
          <w:rFonts w:ascii="Tahoma" w:eastAsia="SimSun" w:hAnsi="Tahoma" w:cs="Tahoma"/>
          <w:color w:val="A52A2A"/>
          <w:sz w:val="24"/>
          <w:szCs w:val="24"/>
        </w:rPr>
        <w:t>sub</w:t>
      </w:r>
      <w:r w:rsidRPr="000A41C2">
        <w:rPr>
          <w:rFonts w:ascii="Tahoma" w:eastAsia="SimSun" w:hAnsi="Tahoma" w:cs="Tahoma"/>
          <w:color w:val="0000CD"/>
          <w:sz w:val="24"/>
          <w:szCs w:val="24"/>
        </w:rPr>
        <w:t>&gt;</w:t>
      </w:r>
      <w:r w:rsidRPr="000A41C2">
        <w:rPr>
          <w:rFonts w:ascii="Tahoma" w:eastAsia="SimSun" w:hAnsi="Tahoma" w:cs="Tahoma"/>
          <w:sz w:val="24"/>
          <w:szCs w:val="24"/>
        </w:rPr>
        <w:t>subscripted</w:t>
      </w:r>
      <w:r w:rsidRPr="000A41C2">
        <w:rPr>
          <w:rFonts w:ascii="Tahoma" w:eastAsia="SimSun" w:hAnsi="Tahoma" w:cs="Tahoma"/>
          <w:color w:val="0000CD"/>
          <w:sz w:val="24"/>
          <w:szCs w:val="24"/>
        </w:rPr>
        <w:t>&lt;</w:t>
      </w:r>
      <w:r w:rsidRPr="000A41C2">
        <w:rPr>
          <w:rFonts w:ascii="Tahoma" w:eastAsia="SimSun" w:hAnsi="Tahoma" w:cs="Tahoma"/>
          <w:color w:val="A52A2A"/>
          <w:sz w:val="24"/>
          <w:szCs w:val="24"/>
        </w:rPr>
        <w:t>/sub</w:t>
      </w:r>
      <w:r w:rsidRPr="000A41C2">
        <w:rPr>
          <w:rFonts w:ascii="Tahoma" w:eastAsia="SimSun" w:hAnsi="Tahoma" w:cs="Tahoma"/>
          <w:color w:val="0000CD"/>
          <w:sz w:val="24"/>
          <w:szCs w:val="24"/>
        </w:rPr>
        <w:t>&gt;</w:t>
      </w:r>
      <w:r w:rsidRPr="000A41C2">
        <w:rPr>
          <w:rFonts w:ascii="Tahoma" w:eastAsia="SimSun" w:hAnsi="Tahoma" w:cs="Tahoma"/>
          <w:sz w:val="24"/>
          <w:szCs w:val="24"/>
        </w:rPr>
        <w:t xml:space="preserve"> text.</w:t>
      </w:r>
      <w:r w:rsidRPr="000A41C2">
        <w:rPr>
          <w:rFonts w:ascii="Tahoma" w:eastAsia="SimSun" w:hAnsi="Tahoma" w:cs="Tahoma"/>
          <w:color w:val="0000CD"/>
          <w:sz w:val="24"/>
          <w:szCs w:val="24"/>
        </w:rPr>
        <w:t>&lt;</w:t>
      </w:r>
      <w:r w:rsidRPr="000A41C2">
        <w:rPr>
          <w:rFonts w:ascii="Tahoma" w:eastAsia="SimSun" w:hAnsi="Tahoma" w:cs="Tahoma"/>
          <w:color w:val="A52A2A"/>
          <w:sz w:val="24"/>
          <w:szCs w:val="24"/>
        </w:rPr>
        <w:t>/p</w:t>
      </w:r>
      <w:r w:rsidRPr="000A41C2">
        <w:rPr>
          <w:rFonts w:ascii="Tahoma" w:eastAsia="SimSun" w:hAnsi="Tahoma" w:cs="Tahoma"/>
          <w:color w:val="0000CD"/>
          <w:sz w:val="24"/>
          <w:szCs w:val="24"/>
        </w:rPr>
        <w:t>&gt;</w:t>
      </w:r>
    </w:p>
    <w:p w:rsidR="00533945" w:rsidRPr="000A41C2" w:rsidRDefault="002E059E" w:rsidP="00E3032E">
      <w:pPr>
        <w:pStyle w:val="Heading2"/>
        <w:spacing w:line="360" w:lineRule="auto"/>
        <w:rPr>
          <w:rFonts w:ascii="Tahoma" w:hAnsi="Tahoma" w:cs="Tahoma" w:hint="default"/>
          <w:sz w:val="24"/>
          <w:szCs w:val="24"/>
        </w:rPr>
      </w:pPr>
      <w:r w:rsidRPr="000A41C2">
        <w:rPr>
          <w:rFonts w:ascii="Tahoma" w:hAnsi="Tahoma" w:cs="Tahoma" w:hint="default"/>
          <w:sz w:val="24"/>
          <w:szCs w:val="24"/>
        </w:rPr>
        <w:t>HTML &lt;sup&gt; Element</w:t>
      </w:r>
    </w:p>
    <w:p w:rsidR="00533945" w:rsidRPr="000A41C2" w:rsidRDefault="002E059E" w:rsidP="00E3032E">
      <w:pPr>
        <w:pStyle w:val="NormalWeb"/>
        <w:spacing w:line="360" w:lineRule="auto"/>
        <w:rPr>
          <w:rFonts w:ascii="Tahoma" w:hAnsi="Tahoma" w:cs="Tahoma"/>
        </w:rPr>
      </w:pPr>
      <w:r w:rsidRPr="000A41C2">
        <w:rPr>
          <w:rFonts w:ascii="Tahoma" w:hAnsi="Tahoma" w:cs="Tahoma"/>
        </w:rPr>
        <w:t xml:space="preserve">The HTML </w:t>
      </w:r>
      <w:r w:rsidRPr="000A41C2">
        <w:rPr>
          <w:rStyle w:val="HTMLCode"/>
          <w:rFonts w:ascii="Tahoma" w:hAnsi="Tahoma" w:cs="Tahoma"/>
          <w:sz w:val="24"/>
          <w:szCs w:val="24"/>
        </w:rPr>
        <w:t>&lt;sup&gt;</w:t>
      </w:r>
      <w:r w:rsidRPr="000A41C2">
        <w:rPr>
          <w:rFonts w:ascii="Tahoma" w:hAnsi="Tahoma" w:cs="Tahoma"/>
        </w:rPr>
        <w:t xml:space="preserve"> element defines </w:t>
      </w:r>
      <w:r w:rsidRPr="000A41C2">
        <w:rPr>
          <w:rFonts w:ascii="Tahoma" w:hAnsi="Tahoma" w:cs="Tahoma"/>
          <w:vertAlign w:val="superscript"/>
        </w:rPr>
        <w:t>superscripted</w:t>
      </w:r>
      <w:r w:rsidRPr="000A41C2">
        <w:rPr>
          <w:rFonts w:ascii="Tahoma" w:hAnsi="Tahoma" w:cs="Tahoma"/>
        </w:rPr>
        <w:t xml:space="preserve"> text.</w:t>
      </w:r>
    </w:p>
    <w:p w:rsidR="00533945" w:rsidRDefault="002E059E" w:rsidP="007C2334">
      <w:pPr>
        <w:spacing w:line="360" w:lineRule="auto"/>
        <w:ind w:left="420"/>
        <w:rPr>
          <w:rFonts w:ascii="Tahoma" w:eastAsia="SimSun" w:hAnsi="Tahoma" w:cs="Tahoma"/>
          <w:color w:val="0000CD"/>
          <w:sz w:val="24"/>
          <w:szCs w:val="24"/>
        </w:rPr>
      </w:pPr>
      <w:r w:rsidRPr="000A41C2">
        <w:rPr>
          <w:rFonts w:ascii="Tahoma" w:eastAsia="SimSun" w:hAnsi="Tahoma" w:cs="Tahoma"/>
          <w:color w:val="0000CD"/>
          <w:sz w:val="24"/>
          <w:szCs w:val="24"/>
        </w:rPr>
        <w:t>&lt;</w:t>
      </w:r>
      <w:r w:rsidRPr="000A41C2">
        <w:rPr>
          <w:rFonts w:ascii="Tahoma" w:eastAsia="SimSun" w:hAnsi="Tahoma" w:cs="Tahoma"/>
          <w:color w:val="A52A2A"/>
          <w:sz w:val="24"/>
          <w:szCs w:val="24"/>
        </w:rPr>
        <w:t>p</w:t>
      </w:r>
      <w:r w:rsidRPr="000A41C2">
        <w:rPr>
          <w:rFonts w:ascii="Tahoma" w:eastAsia="SimSun" w:hAnsi="Tahoma" w:cs="Tahoma"/>
          <w:color w:val="0000CD"/>
          <w:sz w:val="24"/>
          <w:szCs w:val="24"/>
        </w:rPr>
        <w:t>&gt;</w:t>
      </w:r>
      <w:r w:rsidRPr="000A41C2">
        <w:rPr>
          <w:rFonts w:ascii="Tahoma" w:eastAsia="SimSun" w:hAnsi="Tahoma" w:cs="Tahoma"/>
          <w:sz w:val="24"/>
          <w:szCs w:val="24"/>
        </w:rPr>
        <w:t xml:space="preserve">This is </w:t>
      </w:r>
      <w:r w:rsidRPr="000A41C2">
        <w:rPr>
          <w:rFonts w:ascii="Tahoma" w:eastAsia="SimSun" w:hAnsi="Tahoma" w:cs="Tahoma"/>
          <w:color w:val="0000CD"/>
          <w:sz w:val="24"/>
          <w:szCs w:val="24"/>
        </w:rPr>
        <w:t>&lt;</w:t>
      </w:r>
      <w:r w:rsidRPr="000A41C2">
        <w:rPr>
          <w:rFonts w:ascii="Tahoma" w:eastAsia="SimSun" w:hAnsi="Tahoma" w:cs="Tahoma"/>
          <w:color w:val="A52A2A"/>
          <w:sz w:val="24"/>
          <w:szCs w:val="24"/>
        </w:rPr>
        <w:t>sup</w:t>
      </w:r>
      <w:r w:rsidRPr="000A41C2">
        <w:rPr>
          <w:rFonts w:ascii="Tahoma" w:eastAsia="SimSun" w:hAnsi="Tahoma" w:cs="Tahoma"/>
          <w:color w:val="0000CD"/>
          <w:sz w:val="24"/>
          <w:szCs w:val="24"/>
        </w:rPr>
        <w:t>&gt;</w:t>
      </w:r>
      <w:r w:rsidRPr="000A41C2">
        <w:rPr>
          <w:rFonts w:ascii="Tahoma" w:eastAsia="SimSun" w:hAnsi="Tahoma" w:cs="Tahoma"/>
          <w:sz w:val="24"/>
          <w:szCs w:val="24"/>
        </w:rPr>
        <w:t>superscripted</w:t>
      </w:r>
      <w:r w:rsidRPr="000A41C2">
        <w:rPr>
          <w:rFonts w:ascii="Tahoma" w:eastAsia="SimSun" w:hAnsi="Tahoma" w:cs="Tahoma"/>
          <w:color w:val="0000CD"/>
          <w:sz w:val="24"/>
          <w:szCs w:val="24"/>
        </w:rPr>
        <w:t>&lt;</w:t>
      </w:r>
      <w:r w:rsidRPr="000A41C2">
        <w:rPr>
          <w:rFonts w:ascii="Tahoma" w:eastAsia="SimSun" w:hAnsi="Tahoma" w:cs="Tahoma"/>
          <w:color w:val="A52A2A"/>
          <w:sz w:val="24"/>
          <w:szCs w:val="24"/>
        </w:rPr>
        <w:t>/sup</w:t>
      </w:r>
      <w:r w:rsidRPr="000A41C2">
        <w:rPr>
          <w:rFonts w:ascii="Tahoma" w:eastAsia="SimSun" w:hAnsi="Tahoma" w:cs="Tahoma"/>
          <w:color w:val="0000CD"/>
          <w:sz w:val="24"/>
          <w:szCs w:val="24"/>
        </w:rPr>
        <w:t>&gt;</w:t>
      </w:r>
      <w:r w:rsidRPr="000A41C2">
        <w:rPr>
          <w:rFonts w:ascii="Tahoma" w:eastAsia="SimSun" w:hAnsi="Tahoma" w:cs="Tahoma"/>
          <w:sz w:val="24"/>
          <w:szCs w:val="24"/>
        </w:rPr>
        <w:t xml:space="preserve"> text.</w:t>
      </w:r>
      <w:r w:rsidRPr="000A41C2">
        <w:rPr>
          <w:rFonts w:ascii="Tahoma" w:eastAsia="SimSun" w:hAnsi="Tahoma" w:cs="Tahoma"/>
          <w:color w:val="0000CD"/>
          <w:sz w:val="24"/>
          <w:szCs w:val="24"/>
        </w:rPr>
        <w:t>&lt;</w:t>
      </w:r>
      <w:r w:rsidRPr="000A41C2">
        <w:rPr>
          <w:rFonts w:ascii="Tahoma" w:eastAsia="SimSun" w:hAnsi="Tahoma" w:cs="Tahoma"/>
          <w:color w:val="A52A2A"/>
          <w:sz w:val="24"/>
          <w:szCs w:val="24"/>
        </w:rPr>
        <w:t>/p</w:t>
      </w:r>
      <w:r w:rsidRPr="000A41C2">
        <w:rPr>
          <w:rFonts w:ascii="Tahoma" w:eastAsia="SimSun" w:hAnsi="Tahoma" w:cs="Tahoma"/>
          <w:color w:val="0000CD"/>
          <w:sz w:val="24"/>
          <w:szCs w:val="24"/>
        </w:rPr>
        <w:t>&gt;</w:t>
      </w:r>
    </w:p>
    <w:p w:rsidR="00595F8E" w:rsidRPr="00595F8E" w:rsidRDefault="00595F8E" w:rsidP="00595F8E">
      <w:pPr>
        <w:spacing w:line="360" w:lineRule="auto"/>
        <w:rPr>
          <w:rFonts w:ascii="Tahoma" w:eastAsia="SimSun" w:hAnsi="Tahoma" w:cs="Tahoma"/>
          <w:b/>
          <w:color w:val="0000CD"/>
          <w:sz w:val="24"/>
          <w:szCs w:val="24"/>
        </w:rPr>
      </w:pPr>
      <w:r w:rsidRPr="00595F8E">
        <w:rPr>
          <w:rFonts w:ascii="Tahoma" w:eastAsia="SimSun" w:hAnsi="Tahoma" w:cs="Tahoma"/>
          <w:b/>
          <w:color w:val="0000CD"/>
          <w:sz w:val="24"/>
          <w:szCs w:val="24"/>
        </w:rPr>
        <w:t>Example</w:t>
      </w:r>
    </w:p>
    <w:p w:rsidR="00595F8E" w:rsidRPr="00595F8E" w:rsidRDefault="00595F8E" w:rsidP="00595F8E">
      <w:pPr>
        <w:spacing w:line="360" w:lineRule="auto"/>
        <w:jc w:val="both"/>
        <w:rPr>
          <w:rFonts w:ascii="Tahoma" w:eastAsia="SimSun" w:hAnsi="Tahoma" w:cs="Tahoma"/>
          <w:bCs/>
          <w:iCs/>
          <w:sz w:val="24"/>
          <w:szCs w:val="24"/>
        </w:rPr>
      </w:pPr>
      <w:r w:rsidRPr="00595F8E">
        <w:rPr>
          <w:rFonts w:ascii="Tahoma" w:eastAsia="SimSun" w:hAnsi="Tahoma" w:cs="Tahoma"/>
          <w:bCs/>
          <w:iCs/>
          <w:sz w:val="24"/>
          <w:szCs w:val="24"/>
        </w:rPr>
        <w:t>&lt;html&gt;</w:t>
      </w:r>
    </w:p>
    <w:p w:rsidR="00595F8E" w:rsidRPr="00595F8E" w:rsidRDefault="00595F8E" w:rsidP="00595F8E">
      <w:pPr>
        <w:spacing w:line="360" w:lineRule="auto"/>
        <w:jc w:val="both"/>
        <w:rPr>
          <w:rFonts w:ascii="Tahoma" w:eastAsia="SimSun" w:hAnsi="Tahoma" w:cs="Tahoma"/>
          <w:bCs/>
          <w:iCs/>
          <w:sz w:val="24"/>
          <w:szCs w:val="24"/>
        </w:rPr>
      </w:pPr>
      <w:r w:rsidRPr="00595F8E">
        <w:rPr>
          <w:rFonts w:ascii="Tahoma" w:eastAsia="SimSun" w:hAnsi="Tahoma" w:cs="Tahoma"/>
          <w:bCs/>
          <w:iCs/>
          <w:sz w:val="24"/>
          <w:szCs w:val="24"/>
        </w:rPr>
        <w:t xml:space="preserve">  &lt;body&gt;</w:t>
      </w:r>
    </w:p>
    <w:p w:rsidR="00595F8E" w:rsidRPr="00595F8E" w:rsidRDefault="00595F8E" w:rsidP="00595F8E">
      <w:pPr>
        <w:spacing w:line="360" w:lineRule="auto"/>
        <w:jc w:val="both"/>
        <w:rPr>
          <w:rFonts w:ascii="Tahoma" w:eastAsia="SimSun" w:hAnsi="Tahoma" w:cs="Tahoma"/>
          <w:bCs/>
          <w:iCs/>
          <w:sz w:val="24"/>
          <w:szCs w:val="24"/>
        </w:rPr>
      </w:pPr>
      <w:r w:rsidRPr="00595F8E">
        <w:rPr>
          <w:rFonts w:ascii="Tahoma" w:eastAsia="SimSun" w:hAnsi="Tahoma" w:cs="Tahoma"/>
          <w:bCs/>
          <w:iCs/>
          <w:sz w:val="24"/>
          <w:szCs w:val="24"/>
        </w:rPr>
        <w:tab/>
        <w:t>&lt;b&gt;This text is bold&lt;/b&gt; &lt;br/&gt;</w:t>
      </w:r>
    </w:p>
    <w:p w:rsidR="00595F8E" w:rsidRPr="00595F8E" w:rsidRDefault="00595F8E" w:rsidP="00595F8E">
      <w:pPr>
        <w:spacing w:line="360" w:lineRule="auto"/>
        <w:ind w:left="420"/>
        <w:jc w:val="both"/>
        <w:rPr>
          <w:rFonts w:ascii="Tahoma" w:eastAsia="SimSun" w:hAnsi="Tahoma" w:cs="Tahoma"/>
          <w:bCs/>
          <w:iCs/>
          <w:sz w:val="24"/>
          <w:szCs w:val="24"/>
        </w:rPr>
      </w:pPr>
      <w:r w:rsidRPr="00595F8E">
        <w:rPr>
          <w:rFonts w:ascii="Tahoma" w:eastAsia="SimSun" w:hAnsi="Tahoma" w:cs="Tahoma"/>
          <w:bCs/>
          <w:iCs/>
          <w:sz w:val="24"/>
          <w:szCs w:val="24"/>
        </w:rPr>
        <w:t>&lt;strong&gt;This text is strong&lt;/strong&gt; &lt;br/&gt;</w:t>
      </w:r>
    </w:p>
    <w:p w:rsidR="00595F8E" w:rsidRPr="00595F8E" w:rsidRDefault="00595F8E" w:rsidP="00595F8E">
      <w:pPr>
        <w:spacing w:line="360" w:lineRule="auto"/>
        <w:ind w:left="420"/>
        <w:jc w:val="both"/>
        <w:rPr>
          <w:rFonts w:ascii="Tahoma" w:eastAsia="SimSun" w:hAnsi="Tahoma" w:cs="Tahoma"/>
          <w:bCs/>
          <w:iCs/>
          <w:sz w:val="24"/>
          <w:szCs w:val="24"/>
        </w:rPr>
      </w:pPr>
      <w:r w:rsidRPr="00595F8E">
        <w:rPr>
          <w:rFonts w:ascii="Tahoma" w:eastAsia="SimSun" w:hAnsi="Tahoma" w:cs="Tahoma"/>
          <w:bCs/>
          <w:iCs/>
          <w:sz w:val="24"/>
          <w:szCs w:val="24"/>
        </w:rPr>
        <w:t>&lt;i&gt;This text is italic&lt;/i&gt; &lt;br/&gt;</w:t>
      </w:r>
    </w:p>
    <w:p w:rsidR="00595F8E" w:rsidRPr="00595F8E" w:rsidRDefault="00595F8E" w:rsidP="00595F8E">
      <w:pPr>
        <w:spacing w:line="360" w:lineRule="auto"/>
        <w:ind w:left="420"/>
        <w:jc w:val="both"/>
        <w:rPr>
          <w:rFonts w:ascii="Tahoma" w:eastAsia="SimSun" w:hAnsi="Tahoma" w:cs="Tahoma"/>
          <w:bCs/>
          <w:iCs/>
          <w:sz w:val="24"/>
          <w:szCs w:val="24"/>
        </w:rPr>
      </w:pPr>
      <w:r w:rsidRPr="00595F8E">
        <w:rPr>
          <w:rFonts w:ascii="Tahoma" w:eastAsia="SimSun" w:hAnsi="Tahoma" w:cs="Tahoma"/>
          <w:bCs/>
          <w:iCs/>
          <w:sz w:val="24"/>
          <w:szCs w:val="24"/>
        </w:rPr>
        <w:t>&lt;em&gt;This text is emphasized&lt;/em&gt; &lt;br/&gt;</w:t>
      </w:r>
    </w:p>
    <w:p w:rsidR="00595F8E" w:rsidRPr="00595F8E" w:rsidRDefault="00595F8E" w:rsidP="00595F8E">
      <w:pPr>
        <w:spacing w:line="360" w:lineRule="auto"/>
        <w:ind w:left="420"/>
        <w:jc w:val="both"/>
        <w:rPr>
          <w:rFonts w:ascii="Tahoma" w:eastAsia="SimSun" w:hAnsi="Tahoma" w:cs="Tahoma"/>
          <w:bCs/>
          <w:iCs/>
          <w:sz w:val="24"/>
          <w:szCs w:val="24"/>
        </w:rPr>
      </w:pPr>
      <w:r w:rsidRPr="00595F8E">
        <w:rPr>
          <w:rFonts w:ascii="Tahoma" w:eastAsia="SimSun" w:hAnsi="Tahoma" w:cs="Tahoma"/>
          <w:bCs/>
          <w:iCs/>
          <w:sz w:val="24"/>
          <w:szCs w:val="24"/>
        </w:rPr>
        <w:t xml:space="preserve">&lt;p&gt; &lt;u&gt;Write Your First Paragraph in underlined text.&lt;/u&gt;&lt;/p&gt;   </w:t>
      </w:r>
    </w:p>
    <w:p w:rsidR="00595F8E" w:rsidRPr="00595F8E" w:rsidRDefault="00595F8E" w:rsidP="00595F8E">
      <w:pPr>
        <w:spacing w:line="360" w:lineRule="auto"/>
        <w:ind w:left="420"/>
        <w:jc w:val="both"/>
        <w:rPr>
          <w:rFonts w:ascii="Tahoma" w:eastAsia="SimSun" w:hAnsi="Tahoma" w:cs="Tahoma"/>
          <w:bCs/>
          <w:iCs/>
          <w:sz w:val="24"/>
          <w:szCs w:val="24"/>
        </w:rPr>
      </w:pPr>
      <w:r w:rsidRPr="00595F8E">
        <w:rPr>
          <w:rFonts w:ascii="Tahoma" w:eastAsia="SimSun" w:hAnsi="Tahoma" w:cs="Tahoma"/>
          <w:bCs/>
          <w:iCs/>
          <w:sz w:val="24"/>
          <w:szCs w:val="24"/>
        </w:rPr>
        <w:t>&lt;p&gt;Hello &lt;tt&gt;Write Your First Paragraph in monospaced font.&lt;/tt&gt;&lt;/p&gt;</w:t>
      </w:r>
    </w:p>
    <w:p w:rsidR="00595F8E" w:rsidRPr="00595F8E" w:rsidRDefault="00595F8E" w:rsidP="00595F8E">
      <w:pPr>
        <w:spacing w:line="360" w:lineRule="auto"/>
        <w:ind w:left="420"/>
        <w:jc w:val="both"/>
        <w:rPr>
          <w:rFonts w:ascii="Tahoma" w:eastAsia="SimSun" w:hAnsi="Tahoma" w:cs="Tahoma"/>
          <w:bCs/>
          <w:iCs/>
          <w:sz w:val="24"/>
          <w:szCs w:val="24"/>
        </w:rPr>
      </w:pPr>
      <w:r w:rsidRPr="00595F8E">
        <w:rPr>
          <w:rFonts w:ascii="Tahoma" w:eastAsia="SimSun" w:hAnsi="Tahoma" w:cs="Tahoma"/>
          <w:bCs/>
          <w:iCs/>
          <w:sz w:val="24"/>
          <w:szCs w:val="24"/>
        </w:rPr>
        <w:t>&lt;h2&gt;HTML &lt;small&gt;Small&lt;/small&gt; Formatting&lt;/h2&gt;</w:t>
      </w:r>
    </w:p>
    <w:p w:rsidR="00595F8E" w:rsidRPr="00595F8E" w:rsidRDefault="00595F8E" w:rsidP="00595F8E">
      <w:pPr>
        <w:spacing w:line="360" w:lineRule="auto"/>
        <w:ind w:left="420"/>
        <w:jc w:val="both"/>
        <w:rPr>
          <w:rFonts w:ascii="Tahoma" w:eastAsia="SimSun" w:hAnsi="Tahoma" w:cs="Tahoma"/>
          <w:bCs/>
          <w:iCs/>
          <w:sz w:val="24"/>
          <w:szCs w:val="24"/>
        </w:rPr>
      </w:pPr>
      <w:r w:rsidRPr="00595F8E">
        <w:rPr>
          <w:rFonts w:ascii="Tahoma" w:eastAsia="SimSun" w:hAnsi="Tahoma" w:cs="Tahoma"/>
          <w:bCs/>
          <w:iCs/>
          <w:sz w:val="24"/>
          <w:szCs w:val="24"/>
        </w:rPr>
        <w:t>&lt;h2&gt;HTML &lt;mark&gt;Marked&lt;/mark&gt; Formatting&lt;/h2&gt;</w:t>
      </w:r>
    </w:p>
    <w:p w:rsidR="00595F8E" w:rsidRPr="00595F8E" w:rsidRDefault="00595F8E" w:rsidP="00595F8E">
      <w:pPr>
        <w:spacing w:line="360" w:lineRule="auto"/>
        <w:ind w:left="420"/>
        <w:jc w:val="both"/>
        <w:rPr>
          <w:rFonts w:ascii="Tahoma" w:eastAsia="SimSun" w:hAnsi="Tahoma" w:cs="Tahoma"/>
          <w:bCs/>
          <w:iCs/>
          <w:sz w:val="24"/>
          <w:szCs w:val="24"/>
        </w:rPr>
      </w:pPr>
      <w:r w:rsidRPr="00595F8E">
        <w:rPr>
          <w:rFonts w:ascii="Tahoma" w:eastAsia="SimSun" w:hAnsi="Tahoma" w:cs="Tahoma"/>
          <w:bCs/>
          <w:iCs/>
          <w:sz w:val="24"/>
          <w:szCs w:val="24"/>
        </w:rPr>
        <w:t>&lt;p&gt;My favorite color is &lt;del&gt;blue&lt;/del&gt; red.&lt;/p&gt;</w:t>
      </w:r>
    </w:p>
    <w:p w:rsidR="00595F8E" w:rsidRPr="00595F8E" w:rsidRDefault="00595F8E" w:rsidP="00595F8E">
      <w:pPr>
        <w:spacing w:line="360" w:lineRule="auto"/>
        <w:ind w:left="420"/>
        <w:jc w:val="both"/>
        <w:rPr>
          <w:rFonts w:ascii="Tahoma" w:eastAsia="SimSun" w:hAnsi="Tahoma" w:cs="Tahoma"/>
          <w:bCs/>
          <w:iCs/>
          <w:sz w:val="24"/>
          <w:szCs w:val="24"/>
        </w:rPr>
      </w:pPr>
      <w:r w:rsidRPr="00595F8E">
        <w:rPr>
          <w:rFonts w:ascii="Tahoma" w:eastAsia="SimSun" w:hAnsi="Tahoma" w:cs="Tahoma"/>
          <w:bCs/>
          <w:iCs/>
          <w:sz w:val="24"/>
          <w:szCs w:val="24"/>
        </w:rPr>
        <w:t>&lt;p&gt;My favorite &lt;ins&gt;color&lt;/ins&gt; is red.&lt;/p&gt;</w:t>
      </w:r>
    </w:p>
    <w:p w:rsidR="00595F8E" w:rsidRPr="00595F8E" w:rsidRDefault="00595F8E" w:rsidP="00595F8E">
      <w:pPr>
        <w:spacing w:line="360" w:lineRule="auto"/>
        <w:ind w:left="420"/>
        <w:jc w:val="both"/>
        <w:rPr>
          <w:rFonts w:ascii="Tahoma" w:eastAsia="SimSun" w:hAnsi="Tahoma" w:cs="Tahoma"/>
          <w:bCs/>
          <w:iCs/>
          <w:sz w:val="24"/>
          <w:szCs w:val="24"/>
        </w:rPr>
      </w:pPr>
      <w:r w:rsidRPr="00595F8E">
        <w:rPr>
          <w:rFonts w:ascii="Tahoma" w:eastAsia="SimSun" w:hAnsi="Tahoma" w:cs="Tahoma"/>
          <w:bCs/>
          <w:iCs/>
          <w:sz w:val="24"/>
          <w:szCs w:val="24"/>
        </w:rPr>
        <w:t>&lt;p&gt;This is &lt;sub&gt;subscripted&lt;/sub&gt; text.&lt;/p&gt;</w:t>
      </w:r>
    </w:p>
    <w:p w:rsidR="00595F8E" w:rsidRPr="00595F8E" w:rsidRDefault="00595F8E" w:rsidP="00595F8E">
      <w:pPr>
        <w:spacing w:line="360" w:lineRule="auto"/>
        <w:ind w:left="420"/>
        <w:jc w:val="both"/>
        <w:rPr>
          <w:rFonts w:ascii="Tahoma" w:eastAsia="SimSun" w:hAnsi="Tahoma" w:cs="Tahoma"/>
          <w:bCs/>
          <w:iCs/>
          <w:sz w:val="24"/>
          <w:szCs w:val="24"/>
        </w:rPr>
      </w:pPr>
      <w:r w:rsidRPr="00595F8E">
        <w:rPr>
          <w:rFonts w:ascii="Tahoma" w:eastAsia="SimSun" w:hAnsi="Tahoma" w:cs="Tahoma"/>
          <w:bCs/>
          <w:iCs/>
          <w:sz w:val="24"/>
          <w:szCs w:val="24"/>
        </w:rPr>
        <w:t>&lt;p&gt;This is &lt;sup&gt;superscripted&lt;/sup&gt; text.&lt;/p&gt;</w:t>
      </w:r>
    </w:p>
    <w:p w:rsidR="00595F8E" w:rsidRPr="00595F8E" w:rsidRDefault="00595F8E" w:rsidP="00595F8E">
      <w:pPr>
        <w:spacing w:line="360" w:lineRule="auto"/>
        <w:jc w:val="both"/>
        <w:rPr>
          <w:rFonts w:ascii="Tahoma" w:eastAsia="SimSun" w:hAnsi="Tahoma" w:cs="Tahoma"/>
          <w:bCs/>
          <w:iCs/>
          <w:sz w:val="24"/>
          <w:szCs w:val="24"/>
        </w:rPr>
      </w:pPr>
      <w:r w:rsidRPr="00595F8E">
        <w:rPr>
          <w:rFonts w:ascii="Tahoma" w:eastAsia="SimSun" w:hAnsi="Tahoma" w:cs="Tahoma"/>
          <w:bCs/>
          <w:iCs/>
          <w:sz w:val="24"/>
          <w:szCs w:val="24"/>
        </w:rPr>
        <w:t>&lt;/body&gt;</w:t>
      </w:r>
    </w:p>
    <w:p w:rsidR="00595F8E" w:rsidRPr="00595F8E" w:rsidRDefault="00595F8E" w:rsidP="00595F8E">
      <w:pPr>
        <w:spacing w:line="360" w:lineRule="auto"/>
        <w:jc w:val="both"/>
        <w:rPr>
          <w:rFonts w:ascii="Tahoma" w:eastAsia="SimSun" w:hAnsi="Tahoma" w:cs="Tahoma"/>
          <w:bCs/>
          <w:iCs/>
          <w:sz w:val="24"/>
          <w:szCs w:val="24"/>
        </w:rPr>
      </w:pPr>
      <w:r w:rsidRPr="00595F8E">
        <w:rPr>
          <w:rFonts w:ascii="Tahoma" w:eastAsia="SimSun" w:hAnsi="Tahoma" w:cs="Tahoma"/>
          <w:bCs/>
          <w:iCs/>
          <w:sz w:val="24"/>
          <w:szCs w:val="24"/>
        </w:rPr>
        <w:t>&lt;/html&gt;</w:t>
      </w:r>
    </w:p>
    <w:p w:rsidR="00595F8E" w:rsidRDefault="00595F8E" w:rsidP="00E3032E">
      <w:pPr>
        <w:spacing w:line="360" w:lineRule="auto"/>
        <w:jc w:val="both"/>
        <w:rPr>
          <w:rFonts w:ascii="Tahoma" w:eastAsia="SimSun" w:hAnsi="Tahoma" w:cs="Tahoma"/>
          <w:b/>
          <w:bCs/>
          <w:iCs/>
          <w:sz w:val="24"/>
          <w:szCs w:val="24"/>
          <w:u w:val="single"/>
        </w:rPr>
      </w:pPr>
      <w:r w:rsidRPr="00595F8E">
        <w:rPr>
          <w:rFonts w:ascii="Tahoma" w:eastAsia="SimSun" w:hAnsi="Tahoma" w:cs="Tahoma"/>
          <w:b/>
          <w:bCs/>
          <w:iCs/>
          <w:noProof/>
          <w:sz w:val="24"/>
          <w:szCs w:val="24"/>
          <w:u w:val="single"/>
          <w:lang w:eastAsia="en-US"/>
        </w:rPr>
        <w:lastRenderedPageBreak/>
        <w:drawing>
          <wp:inline distT="0" distB="0" distL="0" distR="0" wp14:anchorId="45526754" wp14:editId="0552E0AE">
            <wp:extent cx="3245639" cy="1888435"/>
            <wp:effectExtent l="0" t="0" r="0" b="0"/>
            <wp:docPr id="3"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rotWithShape="1">
                    <a:blip r:embed="rId13">
                      <a:extLst>
                        <a:ext uri="{28A0092B-C50C-407E-A947-70E740481C1C}">
                          <a14:useLocalDpi xmlns:a14="http://schemas.microsoft.com/office/drawing/2010/main" val="0"/>
                        </a:ext>
                      </a:extLst>
                    </a:blip>
                    <a:srcRect t="6625" r="56432" b="43855"/>
                    <a:stretch/>
                  </pic:blipFill>
                  <pic:spPr bwMode="auto">
                    <a:xfrm>
                      <a:off x="0" y="0"/>
                      <a:ext cx="3243568" cy="1887230"/>
                    </a:xfrm>
                    <a:prstGeom prst="rect">
                      <a:avLst/>
                    </a:prstGeom>
                    <a:noFill/>
                    <a:ln>
                      <a:noFill/>
                    </a:ln>
                  </pic:spPr>
                </pic:pic>
              </a:graphicData>
            </a:graphic>
          </wp:inline>
        </w:drawing>
      </w:r>
    </w:p>
    <w:p w:rsidR="00533945" w:rsidRPr="00EE0CC7" w:rsidRDefault="002E059E" w:rsidP="00E3032E">
      <w:pPr>
        <w:spacing w:line="360" w:lineRule="auto"/>
        <w:jc w:val="both"/>
        <w:rPr>
          <w:rFonts w:ascii="Tahoma" w:eastAsia="SimSun" w:hAnsi="Tahoma" w:cs="Tahoma"/>
          <w:b/>
          <w:bCs/>
          <w:iCs/>
          <w:sz w:val="24"/>
          <w:szCs w:val="24"/>
          <w:u w:val="single"/>
        </w:rPr>
      </w:pPr>
      <w:r w:rsidRPr="00EE0CC7">
        <w:rPr>
          <w:rFonts w:ascii="Tahoma" w:eastAsia="SimSun" w:hAnsi="Tahoma" w:cs="Tahoma"/>
          <w:b/>
          <w:bCs/>
          <w:iCs/>
          <w:sz w:val="24"/>
          <w:szCs w:val="24"/>
          <w:u w:val="single"/>
        </w:rPr>
        <w:t>HTML FONT ELEMENT</w:t>
      </w:r>
    </w:p>
    <w:p w:rsidR="00533945" w:rsidRPr="000A41C2" w:rsidRDefault="002E059E" w:rsidP="00E3032E">
      <w:pPr>
        <w:pStyle w:val="NormalWeb"/>
        <w:spacing w:line="360" w:lineRule="auto"/>
        <w:rPr>
          <w:rFonts w:ascii="Tahoma" w:hAnsi="Tahoma" w:cs="Tahoma"/>
        </w:rPr>
      </w:pPr>
      <w:r w:rsidRPr="000A41C2">
        <w:rPr>
          <w:rFonts w:ascii="Tahoma" w:hAnsi="Tahoma" w:cs="Tahoma"/>
        </w:rPr>
        <w:t xml:space="preserve">Fonts play a very important role in making a website more user friendly and increasing content readability. Use HTML </w:t>
      </w:r>
      <w:r w:rsidRPr="000A41C2">
        <w:rPr>
          <w:rFonts w:ascii="Tahoma" w:hAnsi="Tahoma" w:cs="Tahoma"/>
          <w:b/>
        </w:rPr>
        <w:t>&lt;font&gt;</w:t>
      </w:r>
      <w:r w:rsidRPr="000A41C2">
        <w:rPr>
          <w:rFonts w:ascii="Tahoma" w:hAnsi="Tahoma" w:cs="Tahoma"/>
        </w:rPr>
        <w:t xml:space="preserve"> tag to add style, size, and color to the text on your website. The font tag is having three attributes called </w:t>
      </w:r>
      <w:r w:rsidRPr="000A41C2">
        <w:rPr>
          <w:rFonts w:ascii="Tahoma" w:hAnsi="Tahoma" w:cs="Tahoma"/>
          <w:b/>
        </w:rPr>
        <w:t>size, color</w:t>
      </w:r>
      <w:r w:rsidRPr="000A41C2">
        <w:rPr>
          <w:rFonts w:ascii="Tahoma" w:hAnsi="Tahoma" w:cs="Tahoma"/>
        </w:rPr>
        <w:t xml:space="preserve">, and </w:t>
      </w:r>
      <w:r w:rsidRPr="000A41C2">
        <w:rPr>
          <w:rFonts w:ascii="Tahoma" w:hAnsi="Tahoma" w:cs="Tahoma"/>
          <w:b/>
        </w:rPr>
        <w:t>face</w:t>
      </w:r>
      <w:r w:rsidRPr="000A41C2">
        <w:rPr>
          <w:rFonts w:ascii="Tahoma" w:hAnsi="Tahoma" w:cs="Tahoma"/>
        </w:rPr>
        <w:t xml:space="preserve"> to customize your fonts. To change any of the font attributes at any time within your webpage, simply use the &lt;font&gt; tag. </w:t>
      </w:r>
    </w:p>
    <w:p w:rsidR="00533945" w:rsidRPr="000A41C2" w:rsidRDefault="002E059E" w:rsidP="00E3032E">
      <w:pPr>
        <w:pStyle w:val="Heading2"/>
        <w:spacing w:line="360" w:lineRule="auto"/>
        <w:rPr>
          <w:rFonts w:ascii="Tahoma" w:hAnsi="Tahoma" w:cs="Tahoma" w:hint="default"/>
          <w:sz w:val="24"/>
          <w:szCs w:val="24"/>
        </w:rPr>
      </w:pPr>
      <w:r w:rsidRPr="000A41C2">
        <w:rPr>
          <w:rFonts w:ascii="Tahoma" w:hAnsi="Tahoma" w:cs="Tahoma" w:hint="default"/>
          <w:sz w:val="24"/>
          <w:szCs w:val="24"/>
        </w:rPr>
        <w:t>Set Font Size</w:t>
      </w:r>
    </w:p>
    <w:p w:rsidR="00533945" w:rsidRPr="000A41C2" w:rsidRDefault="002E059E" w:rsidP="00E3032E">
      <w:pPr>
        <w:pStyle w:val="NormalWeb"/>
        <w:spacing w:line="360" w:lineRule="auto"/>
        <w:rPr>
          <w:rFonts w:ascii="Tahoma" w:hAnsi="Tahoma" w:cs="Tahoma"/>
        </w:rPr>
      </w:pPr>
      <w:r w:rsidRPr="000A41C2">
        <w:rPr>
          <w:rFonts w:ascii="Tahoma" w:hAnsi="Tahoma" w:cs="Tahoma"/>
        </w:rPr>
        <w:t xml:space="preserve">You can set content font size using </w:t>
      </w:r>
      <w:r w:rsidRPr="000A41C2">
        <w:rPr>
          <w:rFonts w:ascii="Tahoma" w:hAnsi="Tahoma" w:cs="Tahoma"/>
          <w:b/>
        </w:rPr>
        <w:t>size</w:t>
      </w:r>
      <w:r w:rsidRPr="000A41C2">
        <w:rPr>
          <w:rFonts w:ascii="Tahoma" w:hAnsi="Tahoma" w:cs="Tahoma"/>
        </w:rPr>
        <w:t xml:space="preserve"> attribute. The range of accepted values is from 1(smallest) to 7(largest). The default size of a font is 3.</w:t>
      </w:r>
    </w:p>
    <w:p w:rsidR="00533945" w:rsidRPr="000A41C2" w:rsidRDefault="002E059E" w:rsidP="00E3032E">
      <w:pPr>
        <w:pStyle w:val="Heading2"/>
        <w:spacing w:line="360" w:lineRule="auto"/>
        <w:rPr>
          <w:rFonts w:ascii="Tahoma" w:hAnsi="Tahoma" w:cs="Tahoma" w:hint="default"/>
          <w:sz w:val="24"/>
          <w:szCs w:val="24"/>
        </w:rPr>
      </w:pPr>
      <w:r w:rsidRPr="000A41C2">
        <w:rPr>
          <w:rFonts w:ascii="Tahoma" w:hAnsi="Tahoma" w:cs="Tahoma" w:hint="default"/>
          <w:sz w:val="24"/>
          <w:szCs w:val="24"/>
        </w:rPr>
        <w:t>Setting Font Face</w:t>
      </w:r>
    </w:p>
    <w:p w:rsidR="00533945" w:rsidRPr="000A41C2" w:rsidRDefault="00A96E56" w:rsidP="00E3032E">
      <w:pPr>
        <w:pStyle w:val="NormalWeb"/>
        <w:spacing w:line="360" w:lineRule="auto"/>
        <w:rPr>
          <w:rFonts w:ascii="Tahoma" w:hAnsi="Tahoma" w:cs="Tahoma"/>
        </w:rPr>
      </w:pPr>
      <w:r w:rsidRPr="000A41C2">
        <w:rPr>
          <w:rFonts w:ascii="Tahoma" w:hAnsi="Tahoma" w:cs="Tahoma"/>
        </w:rPr>
        <w:t>F</w:t>
      </w:r>
      <w:r w:rsidR="002E059E" w:rsidRPr="000A41C2">
        <w:rPr>
          <w:rFonts w:ascii="Tahoma" w:hAnsi="Tahoma" w:cs="Tahoma"/>
        </w:rPr>
        <w:t>ont</w:t>
      </w:r>
      <w:r>
        <w:rPr>
          <w:rFonts w:ascii="Tahoma" w:hAnsi="Tahoma" w:cs="Tahoma"/>
        </w:rPr>
        <w:t xml:space="preserve"> </w:t>
      </w:r>
      <w:r w:rsidR="002E059E" w:rsidRPr="000A41C2">
        <w:rPr>
          <w:rFonts w:ascii="Tahoma" w:hAnsi="Tahoma" w:cs="Tahoma"/>
        </w:rPr>
        <w:t>face</w:t>
      </w:r>
      <w:r>
        <w:rPr>
          <w:rFonts w:ascii="Tahoma" w:hAnsi="Tahoma" w:cs="Tahoma"/>
        </w:rPr>
        <w:t xml:space="preserve"> attribute </w:t>
      </w:r>
      <w:r w:rsidR="002E059E" w:rsidRPr="000A41C2">
        <w:rPr>
          <w:rFonts w:ascii="Tahoma" w:hAnsi="Tahoma" w:cs="Tahoma"/>
        </w:rPr>
        <w:t>us</w:t>
      </w:r>
      <w:r>
        <w:rPr>
          <w:rFonts w:ascii="Tahoma" w:hAnsi="Tahoma" w:cs="Tahoma"/>
        </w:rPr>
        <w:t>es to change the</w:t>
      </w:r>
      <w:r w:rsidR="002E059E" w:rsidRPr="000A41C2">
        <w:rPr>
          <w:rFonts w:ascii="Tahoma" w:hAnsi="Tahoma" w:cs="Tahoma"/>
        </w:rPr>
        <w:t xml:space="preserve"> </w:t>
      </w:r>
      <w:r w:rsidR="002E059E" w:rsidRPr="000A41C2">
        <w:rPr>
          <w:rFonts w:ascii="Tahoma" w:hAnsi="Tahoma" w:cs="Tahoma"/>
          <w:i/>
        </w:rPr>
        <w:t>face</w:t>
      </w:r>
      <w:r w:rsidR="002E059E" w:rsidRPr="000A41C2">
        <w:rPr>
          <w:rFonts w:ascii="Tahoma" w:hAnsi="Tahoma" w:cs="Tahoma"/>
        </w:rPr>
        <w:t xml:space="preserve"> </w:t>
      </w:r>
      <w:r>
        <w:rPr>
          <w:rFonts w:ascii="Tahoma" w:hAnsi="Tahoma" w:cs="Tahoma"/>
        </w:rPr>
        <w:t>of the text.</w:t>
      </w:r>
      <w:r w:rsidR="002E059E" w:rsidRPr="000A41C2">
        <w:rPr>
          <w:rFonts w:ascii="Tahoma" w:hAnsi="Tahoma" w:cs="Tahoma"/>
        </w:rPr>
        <w:t xml:space="preserve"> </w:t>
      </w:r>
      <w:r w:rsidRPr="000A41C2">
        <w:rPr>
          <w:rFonts w:ascii="Tahoma" w:hAnsi="Tahoma" w:cs="Tahoma"/>
        </w:rPr>
        <w:t>B</w:t>
      </w:r>
      <w:r w:rsidR="002E059E" w:rsidRPr="000A41C2">
        <w:rPr>
          <w:rFonts w:ascii="Tahoma" w:hAnsi="Tahoma" w:cs="Tahoma"/>
        </w:rPr>
        <w:t>ut</w:t>
      </w:r>
      <w:r>
        <w:rPr>
          <w:rFonts w:ascii="Tahoma" w:hAnsi="Tahoma" w:cs="Tahoma"/>
        </w:rPr>
        <w:t xml:space="preserve"> </w:t>
      </w:r>
      <w:r w:rsidR="002E059E" w:rsidRPr="000A41C2">
        <w:rPr>
          <w:rFonts w:ascii="Tahoma" w:hAnsi="Tahoma" w:cs="Tahoma"/>
        </w:rPr>
        <w:t xml:space="preserve"> be aware that if the user viewing the page doesn't have the font installed, they will not be able to see it. Instead user will see the default font face applicable to the user's computer.</w:t>
      </w:r>
    </w:p>
    <w:p w:rsidR="00533945" w:rsidRPr="000A41C2" w:rsidRDefault="002E059E" w:rsidP="00E3032E">
      <w:pPr>
        <w:pStyle w:val="Heading2"/>
        <w:spacing w:line="360" w:lineRule="auto"/>
        <w:rPr>
          <w:rFonts w:ascii="Tahoma" w:hAnsi="Tahoma" w:cs="Tahoma" w:hint="default"/>
          <w:sz w:val="24"/>
          <w:szCs w:val="24"/>
        </w:rPr>
      </w:pPr>
      <w:r w:rsidRPr="000A41C2">
        <w:rPr>
          <w:rFonts w:ascii="Tahoma" w:hAnsi="Tahoma" w:cs="Tahoma" w:hint="default"/>
          <w:sz w:val="24"/>
          <w:szCs w:val="24"/>
        </w:rPr>
        <w:t>Setting Font Color</w:t>
      </w:r>
    </w:p>
    <w:p w:rsidR="00533945" w:rsidRPr="000A41C2" w:rsidRDefault="002E059E" w:rsidP="00E3032E">
      <w:pPr>
        <w:pStyle w:val="NormalWeb"/>
        <w:spacing w:line="360" w:lineRule="auto"/>
        <w:rPr>
          <w:rFonts w:ascii="Tahoma" w:hAnsi="Tahoma" w:cs="Tahoma"/>
        </w:rPr>
      </w:pPr>
      <w:r w:rsidRPr="000A41C2">
        <w:rPr>
          <w:rFonts w:ascii="Tahoma" w:hAnsi="Tahoma" w:cs="Tahoma"/>
        </w:rPr>
        <w:t xml:space="preserve">You can set any font color you like using </w:t>
      </w:r>
      <w:r w:rsidRPr="000A41C2">
        <w:rPr>
          <w:rFonts w:ascii="Tahoma" w:hAnsi="Tahoma" w:cs="Tahoma"/>
          <w:i/>
        </w:rPr>
        <w:t>color</w:t>
      </w:r>
      <w:r w:rsidRPr="000A41C2">
        <w:rPr>
          <w:rFonts w:ascii="Tahoma" w:hAnsi="Tahoma" w:cs="Tahoma"/>
        </w:rPr>
        <w:t xml:space="preserve"> attribute. You can specify the color that you want by either the color name or hexadecimal code for that color.</w:t>
      </w:r>
    </w:p>
    <w:p w:rsidR="00533945" w:rsidRPr="000A41C2" w:rsidRDefault="002E059E" w:rsidP="00E3032E">
      <w:pPr>
        <w:pStyle w:val="Heading2"/>
        <w:spacing w:line="360" w:lineRule="auto"/>
        <w:rPr>
          <w:rFonts w:ascii="Tahoma" w:hAnsi="Tahoma" w:cs="Tahoma" w:hint="default"/>
          <w:sz w:val="24"/>
          <w:szCs w:val="24"/>
        </w:rPr>
      </w:pPr>
      <w:r w:rsidRPr="000A41C2">
        <w:rPr>
          <w:rFonts w:ascii="Tahoma" w:hAnsi="Tahoma" w:cs="Tahoma" w:hint="default"/>
          <w:sz w:val="24"/>
          <w:szCs w:val="24"/>
        </w:rPr>
        <w:t>The &lt;basefont&gt; Element</w:t>
      </w:r>
    </w:p>
    <w:p w:rsidR="00533945" w:rsidRPr="000A41C2" w:rsidRDefault="002E059E" w:rsidP="00E3032E">
      <w:pPr>
        <w:pStyle w:val="NormalWeb"/>
        <w:spacing w:line="360" w:lineRule="auto"/>
        <w:rPr>
          <w:rFonts w:ascii="Tahoma" w:hAnsi="Tahoma" w:cs="Tahoma"/>
        </w:rPr>
      </w:pPr>
      <w:r w:rsidRPr="000A41C2">
        <w:rPr>
          <w:rFonts w:ascii="Tahoma" w:hAnsi="Tahoma" w:cs="Tahoma"/>
        </w:rPr>
        <w:t>The &lt;basefont&gt; element is supposed to set a default font size, color, and typeface for any parts of the document that are not otherwise contained within a &lt;font&gt; tag.</w:t>
      </w:r>
    </w:p>
    <w:p w:rsidR="00533945" w:rsidRPr="000A41C2" w:rsidRDefault="002E059E" w:rsidP="00E3032E">
      <w:pPr>
        <w:pStyle w:val="Heading3"/>
        <w:spacing w:line="360" w:lineRule="auto"/>
        <w:rPr>
          <w:rFonts w:ascii="Tahoma" w:hAnsi="Tahoma" w:cs="Tahoma" w:hint="default"/>
          <w:sz w:val="24"/>
          <w:szCs w:val="24"/>
        </w:rPr>
      </w:pPr>
      <w:r w:rsidRPr="000A41C2">
        <w:rPr>
          <w:rFonts w:ascii="Tahoma" w:hAnsi="Tahoma" w:cs="Tahoma" w:hint="default"/>
          <w:sz w:val="24"/>
          <w:szCs w:val="24"/>
        </w:rPr>
        <w:lastRenderedPageBreak/>
        <w:t>Example</w:t>
      </w:r>
    </w:p>
    <w:p w:rsidR="00533945" w:rsidRPr="000A41C2" w:rsidRDefault="002E059E" w:rsidP="00E3032E">
      <w:pPr>
        <w:pStyle w:val="NormalWeb"/>
        <w:spacing w:line="360" w:lineRule="auto"/>
        <w:rPr>
          <w:rFonts w:ascii="Tahoma" w:hAnsi="Tahoma" w:cs="Tahoma"/>
        </w:rPr>
      </w:pPr>
      <w:r w:rsidRPr="000A41C2">
        <w:rPr>
          <w:rFonts w:ascii="Tahoma" w:hAnsi="Tahoma" w:cs="Tahoma"/>
        </w:rPr>
        <w:t>Specify the font size, font face and color of text:</w:t>
      </w:r>
    </w:p>
    <w:p w:rsidR="00595F8E" w:rsidRPr="00595F8E" w:rsidRDefault="00595F8E" w:rsidP="00595F8E">
      <w:pPr>
        <w:pStyle w:val="NormalWeb"/>
        <w:spacing w:line="360" w:lineRule="auto"/>
        <w:rPr>
          <w:rFonts w:ascii="Tahoma" w:hAnsi="Tahoma" w:cs="Tahoma"/>
        </w:rPr>
      </w:pPr>
      <w:r w:rsidRPr="00595F8E">
        <w:rPr>
          <w:rFonts w:ascii="Tahoma" w:hAnsi="Tahoma" w:cs="Tahoma"/>
        </w:rPr>
        <w:t>&lt;html&gt;</w:t>
      </w:r>
    </w:p>
    <w:p w:rsidR="00595F8E" w:rsidRPr="00595F8E" w:rsidRDefault="00595F8E" w:rsidP="00595F8E">
      <w:pPr>
        <w:pStyle w:val="NormalWeb"/>
        <w:spacing w:line="360" w:lineRule="auto"/>
        <w:rPr>
          <w:rFonts w:ascii="Tahoma" w:hAnsi="Tahoma" w:cs="Tahoma"/>
        </w:rPr>
      </w:pPr>
      <w:r w:rsidRPr="00595F8E">
        <w:rPr>
          <w:rFonts w:ascii="Tahoma" w:hAnsi="Tahoma" w:cs="Tahoma"/>
        </w:rPr>
        <w:t>&lt;body&gt;</w:t>
      </w:r>
    </w:p>
    <w:p w:rsidR="00595F8E" w:rsidRPr="00595F8E" w:rsidRDefault="00595F8E" w:rsidP="00595F8E">
      <w:pPr>
        <w:pStyle w:val="NormalWeb"/>
        <w:spacing w:line="360" w:lineRule="auto"/>
        <w:ind w:left="420"/>
        <w:rPr>
          <w:rFonts w:ascii="Tahoma" w:hAnsi="Tahoma" w:cs="Tahoma"/>
        </w:rPr>
      </w:pPr>
      <w:r w:rsidRPr="00595F8E">
        <w:rPr>
          <w:rFonts w:ascii="Tahoma" w:hAnsi="Tahoma" w:cs="Tahoma"/>
        </w:rPr>
        <w:t>&lt;p&gt;&lt;font size=“5”&gt;To show font SIZE&lt;/font&gt;&lt;/p&gt;</w:t>
      </w:r>
    </w:p>
    <w:p w:rsidR="00595F8E" w:rsidRPr="00595F8E" w:rsidRDefault="00595F8E" w:rsidP="00595F8E">
      <w:pPr>
        <w:pStyle w:val="NormalWeb"/>
        <w:spacing w:line="360" w:lineRule="auto"/>
        <w:ind w:left="420"/>
        <w:rPr>
          <w:rFonts w:ascii="Tahoma" w:hAnsi="Tahoma" w:cs="Tahoma"/>
        </w:rPr>
      </w:pPr>
      <w:r w:rsidRPr="00595F8E">
        <w:rPr>
          <w:rFonts w:ascii="Tahoma" w:hAnsi="Tahoma" w:cs="Tahoma"/>
        </w:rPr>
        <w:t>&lt;p&gt;&lt;font color=“green”&gt; The font color is Green&lt;/font&gt;&lt;/p&gt;</w:t>
      </w:r>
    </w:p>
    <w:p w:rsidR="00595F8E" w:rsidRPr="00595F8E" w:rsidRDefault="00595F8E" w:rsidP="00595F8E">
      <w:pPr>
        <w:pStyle w:val="NormalWeb"/>
        <w:spacing w:line="360" w:lineRule="auto"/>
        <w:ind w:left="420"/>
        <w:rPr>
          <w:rFonts w:ascii="Tahoma" w:hAnsi="Tahoma" w:cs="Tahoma"/>
        </w:rPr>
      </w:pPr>
      <w:r w:rsidRPr="00595F8E">
        <w:rPr>
          <w:rFonts w:ascii="Tahoma" w:hAnsi="Tahoma" w:cs="Tahoma"/>
        </w:rPr>
        <w:t>&lt;p&gt;&lt;font face=“Verdana”&gt; New Font Face &lt;/font&gt;&lt;/p&gt;</w:t>
      </w:r>
    </w:p>
    <w:p w:rsidR="00595F8E" w:rsidRPr="00595F8E" w:rsidRDefault="00595F8E" w:rsidP="00595F8E">
      <w:pPr>
        <w:pStyle w:val="NormalWeb"/>
        <w:spacing w:line="360" w:lineRule="auto"/>
        <w:ind w:left="420"/>
        <w:rPr>
          <w:rFonts w:ascii="Tahoma" w:hAnsi="Tahoma" w:cs="Tahoma"/>
        </w:rPr>
      </w:pPr>
      <w:r w:rsidRPr="00595F8E">
        <w:rPr>
          <w:rFonts w:ascii="Tahoma" w:hAnsi="Tahoma" w:cs="Tahoma"/>
        </w:rPr>
        <w:t>&lt;p&gt;&lt;basefont color=“red” face=“Geneva” size=“12”&gt; &lt;/p&gt;</w:t>
      </w:r>
    </w:p>
    <w:p w:rsidR="00595F8E" w:rsidRPr="00595F8E" w:rsidRDefault="00595F8E" w:rsidP="00595F8E">
      <w:pPr>
        <w:pStyle w:val="NormalWeb"/>
        <w:spacing w:line="360" w:lineRule="auto"/>
        <w:rPr>
          <w:rFonts w:ascii="Tahoma" w:hAnsi="Tahoma" w:cs="Tahoma"/>
        </w:rPr>
      </w:pPr>
      <w:r w:rsidRPr="00595F8E">
        <w:rPr>
          <w:rFonts w:ascii="Tahoma" w:hAnsi="Tahoma" w:cs="Tahoma"/>
        </w:rPr>
        <w:t>&lt;/body&gt;</w:t>
      </w:r>
    </w:p>
    <w:p w:rsidR="00595F8E" w:rsidRPr="000A41C2" w:rsidRDefault="00595F8E" w:rsidP="00595F8E">
      <w:pPr>
        <w:pStyle w:val="NormalWeb"/>
        <w:spacing w:line="360" w:lineRule="auto"/>
        <w:rPr>
          <w:rFonts w:ascii="Tahoma" w:hAnsi="Tahoma" w:cs="Tahoma"/>
        </w:rPr>
      </w:pPr>
      <w:r w:rsidRPr="00595F8E">
        <w:rPr>
          <w:rFonts w:ascii="Tahoma" w:hAnsi="Tahoma" w:cs="Tahoma"/>
        </w:rPr>
        <w:t>&lt;/html&gt;</w:t>
      </w:r>
    </w:p>
    <w:p w:rsidR="00533945" w:rsidRPr="000A41C2" w:rsidRDefault="002E059E" w:rsidP="00E3032E">
      <w:pPr>
        <w:pStyle w:val="Heading2"/>
        <w:spacing w:line="360" w:lineRule="auto"/>
        <w:rPr>
          <w:rFonts w:ascii="Tahoma" w:hAnsi="Tahoma" w:cs="Tahoma" w:hint="default"/>
          <w:sz w:val="24"/>
          <w:szCs w:val="24"/>
          <w:u w:val="single"/>
        </w:rPr>
      </w:pPr>
      <w:r w:rsidRPr="000A41C2">
        <w:rPr>
          <w:rFonts w:ascii="Tahoma" w:hAnsi="Tahoma" w:cs="Tahoma" w:hint="default"/>
          <w:sz w:val="24"/>
          <w:szCs w:val="24"/>
          <w:u w:val="single"/>
        </w:rPr>
        <w:t xml:space="preserve">HTML Comment </w:t>
      </w:r>
    </w:p>
    <w:p w:rsidR="00533945" w:rsidRPr="000A41C2" w:rsidRDefault="002E059E" w:rsidP="00E3032E">
      <w:pPr>
        <w:pStyle w:val="NormalWeb"/>
        <w:spacing w:line="360" w:lineRule="auto"/>
        <w:rPr>
          <w:rFonts w:ascii="Tahoma" w:hAnsi="Tahoma" w:cs="Tahoma"/>
        </w:rPr>
      </w:pPr>
      <w:r w:rsidRPr="000A41C2">
        <w:rPr>
          <w:rFonts w:ascii="Tahoma" w:hAnsi="Tahoma" w:cs="Tahoma"/>
        </w:rPr>
        <w:t>Comment is a piece of code which is ignored by any web browser. It is a good practice to add comments into your HTML code, especially in complex documents, to indicate sections of a document, and any other notes to anyone looking at the code. Comments help you and others understand your code and increases code readability.</w:t>
      </w:r>
    </w:p>
    <w:p w:rsidR="00533945" w:rsidRPr="000A41C2" w:rsidRDefault="002E059E" w:rsidP="00E3032E">
      <w:pPr>
        <w:pStyle w:val="NormalWeb"/>
        <w:spacing w:line="360" w:lineRule="auto"/>
        <w:rPr>
          <w:rFonts w:ascii="Tahoma" w:hAnsi="Tahoma" w:cs="Tahoma"/>
        </w:rPr>
      </w:pPr>
      <w:r w:rsidRPr="000A41C2">
        <w:rPr>
          <w:rFonts w:ascii="Tahoma" w:hAnsi="Tahoma" w:cs="Tahoma"/>
        </w:rPr>
        <w:t xml:space="preserve">HTML comments are placed in between </w:t>
      </w:r>
      <w:r w:rsidRPr="000A41C2">
        <w:rPr>
          <w:rFonts w:ascii="Tahoma" w:hAnsi="Tahoma" w:cs="Tahoma"/>
          <w:b/>
        </w:rPr>
        <w:t>&lt;!-- ... --&gt;</w:t>
      </w:r>
      <w:r w:rsidRPr="000A41C2">
        <w:rPr>
          <w:rFonts w:ascii="Tahoma" w:hAnsi="Tahoma" w:cs="Tahoma"/>
        </w:rPr>
        <w:t xml:space="preserve"> tags. So, any content placed with-in &lt;!-- ... --&gt; tags will be treated as comment and will be completely ignored by the browser.</w:t>
      </w:r>
    </w:p>
    <w:p w:rsidR="00533945" w:rsidRPr="000A41C2" w:rsidRDefault="002E059E" w:rsidP="00E3032E">
      <w:pPr>
        <w:spacing w:line="360" w:lineRule="auto"/>
        <w:jc w:val="both"/>
        <w:rPr>
          <w:rFonts w:ascii="Tahoma" w:eastAsia="SimSun" w:hAnsi="Tahoma" w:cs="Tahoma"/>
          <w:sz w:val="24"/>
          <w:szCs w:val="24"/>
        </w:rPr>
      </w:pPr>
      <w:r w:rsidRPr="000A41C2">
        <w:rPr>
          <w:rFonts w:ascii="Tahoma" w:eastAsia="SimSun" w:hAnsi="Tahoma" w:cs="Tahoma"/>
          <w:sz w:val="24"/>
          <w:szCs w:val="24"/>
        </w:rPr>
        <w:t>Comment tags are used to insert comments in the HTML source code.</w:t>
      </w:r>
    </w:p>
    <w:p w:rsidR="00533945" w:rsidRPr="000A41C2" w:rsidRDefault="002E059E" w:rsidP="00E3032E">
      <w:pPr>
        <w:spacing w:line="360" w:lineRule="auto"/>
        <w:jc w:val="both"/>
        <w:rPr>
          <w:rFonts w:ascii="Tahoma" w:eastAsia="SimSun" w:hAnsi="Tahoma" w:cs="Tahoma"/>
          <w:sz w:val="24"/>
          <w:szCs w:val="24"/>
        </w:rPr>
      </w:pPr>
      <w:r w:rsidRPr="000A41C2">
        <w:rPr>
          <w:rFonts w:ascii="Tahoma" w:eastAsia="SimSun" w:hAnsi="Tahoma" w:cs="Tahoma"/>
          <w:sz w:val="24"/>
          <w:szCs w:val="24"/>
        </w:rPr>
        <w:t>&lt;!-- Write your comments here --&gt;</w:t>
      </w:r>
    </w:p>
    <w:p w:rsidR="004010BD" w:rsidRDefault="004010BD">
      <w:pPr>
        <w:rPr>
          <w:rFonts w:ascii="Tahoma" w:eastAsia="SimSun" w:hAnsi="Tahoma" w:cs="Tahoma"/>
          <w:b/>
          <w:bCs/>
          <w:kern w:val="44"/>
          <w:sz w:val="24"/>
          <w:szCs w:val="24"/>
          <w:u w:val="single"/>
        </w:rPr>
      </w:pPr>
      <w:r>
        <w:rPr>
          <w:rFonts w:ascii="Tahoma" w:hAnsi="Tahoma" w:cs="Tahoma"/>
          <w:sz w:val="24"/>
          <w:szCs w:val="24"/>
          <w:u w:val="single"/>
        </w:rPr>
        <w:br w:type="page"/>
      </w:r>
    </w:p>
    <w:p w:rsidR="00533945" w:rsidRPr="000A41C2" w:rsidRDefault="002E059E" w:rsidP="00E3032E">
      <w:pPr>
        <w:pStyle w:val="Heading1"/>
        <w:spacing w:line="360" w:lineRule="auto"/>
        <w:rPr>
          <w:rFonts w:ascii="Tahoma" w:hAnsi="Tahoma" w:cs="Tahoma" w:hint="default"/>
          <w:sz w:val="24"/>
          <w:szCs w:val="24"/>
          <w:u w:val="single"/>
        </w:rPr>
      </w:pPr>
      <w:r w:rsidRPr="000A41C2">
        <w:rPr>
          <w:rFonts w:ascii="Tahoma" w:hAnsi="Tahoma" w:cs="Tahoma" w:hint="default"/>
          <w:sz w:val="24"/>
          <w:szCs w:val="24"/>
          <w:u w:val="single"/>
        </w:rPr>
        <w:lastRenderedPageBreak/>
        <w:t>HTML Image</w:t>
      </w:r>
    </w:p>
    <w:p w:rsidR="00533945" w:rsidRPr="000A41C2" w:rsidRDefault="002E059E" w:rsidP="00E3032E">
      <w:pPr>
        <w:pStyle w:val="NormalWeb"/>
        <w:spacing w:line="360" w:lineRule="auto"/>
        <w:rPr>
          <w:rFonts w:ascii="Tahoma" w:hAnsi="Tahoma" w:cs="Tahoma"/>
        </w:rPr>
      </w:pPr>
      <w:r w:rsidRPr="000A41C2">
        <w:rPr>
          <w:rFonts w:ascii="Tahoma" w:hAnsi="Tahoma" w:cs="Tahoma"/>
          <w:b/>
        </w:rPr>
        <w:t>HTML img tag</w:t>
      </w:r>
      <w:r w:rsidRPr="000A41C2">
        <w:rPr>
          <w:rFonts w:ascii="Tahoma" w:hAnsi="Tahoma" w:cs="Tahoma"/>
        </w:rPr>
        <w:t xml:space="preserve"> is used to display image on the web page. HTML img tag is an empty tag that contains attributes only, closing tags are not used in HTML image element.</w:t>
      </w:r>
    </w:p>
    <w:p w:rsidR="00533945" w:rsidRPr="000A41C2" w:rsidRDefault="002E059E" w:rsidP="00E3032E">
      <w:pPr>
        <w:pStyle w:val="NormalWeb"/>
        <w:spacing w:line="360" w:lineRule="auto"/>
        <w:rPr>
          <w:rFonts w:ascii="Tahoma" w:hAnsi="Tahoma" w:cs="Tahoma"/>
        </w:rPr>
      </w:pPr>
      <w:r w:rsidRPr="000A41C2">
        <w:rPr>
          <w:rFonts w:ascii="Tahoma" w:hAnsi="Tahoma" w:cs="Tahoma"/>
        </w:rPr>
        <w:t>The &lt;img&gt; tag is an empty tag, which means that, it can contain only list of attributes and it has no closing tag.</w:t>
      </w:r>
    </w:p>
    <w:p w:rsidR="00533945" w:rsidRPr="000A41C2" w:rsidRDefault="002E059E" w:rsidP="00E3032E">
      <w:pPr>
        <w:pStyle w:val="NormalWeb"/>
        <w:spacing w:line="360" w:lineRule="auto"/>
        <w:rPr>
          <w:rFonts w:ascii="Tahoma" w:hAnsi="Tahoma" w:cs="Tahoma"/>
        </w:rPr>
      </w:pPr>
      <w:r w:rsidRPr="000A41C2">
        <w:rPr>
          <w:rFonts w:ascii="Tahoma" w:hAnsi="Tahoma" w:cs="Tahoma"/>
        </w:rPr>
        <w:t>Let's see an example of HTML image.</w:t>
      </w:r>
      <w:hyperlink r:id="rId14" w:history="1"/>
      <w:hyperlink r:id="rId15" w:history="1"/>
      <w:hyperlink r:id="rId16" w:history="1"/>
    </w:p>
    <w:p w:rsidR="00533945" w:rsidRPr="000A41C2" w:rsidRDefault="002E059E" w:rsidP="00E3032E">
      <w:pPr>
        <w:spacing w:beforeAutospacing="1" w:after="0" w:afterAutospacing="1" w:line="360" w:lineRule="auto"/>
        <w:ind w:left="360"/>
        <w:rPr>
          <w:rFonts w:ascii="Tahoma" w:hAnsi="Tahoma" w:cs="Tahoma"/>
          <w:sz w:val="24"/>
          <w:szCs w:val="24"/>
        </w:rPr>
      </w:pPr>
      <w:r w:rsidRPr="000A41C2">
        <w:rPr>
          <w:rFonts w:ascii="Tahoma" w:hAnsi="Tahoma" w:cs="Tahoma"/>
          <w:sz w:val="24"/>
          <w:szCs w:val="24"/>
        </w:rPr>
        <w:t>&lt;h2&gt;HTML Image Example&lt;/h2&gt;  </w:t>
      </w:r>
    </w:p>
    <w:p w:rsidR="00533945" w:rsidRPr="000A41C2" w:rsidRDefault="002E059E" w:rsidP="00E3032E">
      <w:pPr>
        <w:spacing w:beforeAutospacing="1" w:after="0" w:afterAutospacing="1" w:line="360" w:lineRule="auto"/>
        <w:ind w:left="360"/>
        <w:rPr>
          <w:rFonts w:ascii="Tahoma" w:hAnsi="Tahoma" w:cs="Tahoma"/>
          <w:sz w:val="24"/>
          <w:szCs w:val="24"/>
        </w:rPr>
      </w:pPr>
      <w:r w:rsidRPr="000A41C2">
        <w:rPr>
          <w:rFonts w:ascii="Tahoma" w:hAnsi="Tahoma" w:cs="Tahoma"/>
          <w:sz w:val="24"/>
          <w:szCs w:val="24"/>
        </w:rPr>
        <w:t>&lt;img src="good_morning.jpg" alt="Good Morning Friends"/&gt;  </w:t>
      </w:r>
    </w:p>
    <w:p w:rsidR="00533945" w:rsidRPr="000A41C2" w:rsidRDefault="002E059E" w:rsidP="00E3032E">
      <w:pPr>
        <w:pStyle w:val="Heading2"/>
        <w:spacing w:line="360" w:lineRule="auto"/>
        <w:rPr>
          <w:rFonts w:ascii="Tahoma" w:hAnsi="Tahoma" w:cs="Tahoma" w:hint="default"/>
          <w:sz w:val="24"/>
          <w:szCs w:val="24"/>
          <w:u w:val="single"/>
        </w:rPr>
      </w:pPr>
      <w:r w:rsidRPr="000A41C2">
        <w:rPr>
          <w:rFonts w:ascii="Tahoma" w:hAnsi="Tahoma" w:cs="Tahoma" w:hint="default"/>
          <w:sz w:val="24"/>
          <w:szCs w:val="24"/>
          <w:u w:val="single"/>
        </w:rPr>
        <w:t>Html Background</w:t>
      </w:r>
    </w:p>
    <w:p w:rsidR="00533945" w:rsidRPr="000A41C2" w:rsidRDefault="002E059E" w:rsidP="00E3032E">
      <w:pPr>
        <w:pStyle w:val="NormalWeb"/>
        <w:spacing w:line="360" w:lineRule="auto"/>
        <w:rPr>
          <w:rFonts w:ascii="Tahoma" w:hAnsi="Tahoma" w:cs="Tahoma"/>
        </w:rPr>
      </w:pPr>
      <w:r w:rsidRPr="000A41C2">
        <w:rPr>
          <w:rFonts w:ascii="Tahoma" w:hAnsi="Tahoma" w:cs="Tahoma"/>
        </w:rPr>
        <w:t>By default, your webpage background is white in color. HTML provides you following two good ways to decorate your webpage background.</w:t>
      </w:r>
    </w:p>
    <w:p w:rsidR="00533945" w:rsidRPr="000A41C2" w:rsidRDefault="002E059E" w:rsidP="00E3032E">
      <w:pPr>
        <w:numPr>
          <w:ilvl w:val="0"/>
          <w:numId w:val="8"/>
        </w:numPr>
        <w:spacing w:beforeAutospacing="1" w:after="0" w:afterAutospacing="1" w:line="360" w:lineRule="auto"/>
        <w:rPr>
          <w:rFonts w:ascii="Tahoma" w:hAnsi="Tahoma" w:cs="Tahoma"/>
          <w:sz w:val="24"/>
          <w:szCs w:val="24"/>
        </w:rPr>
      </w:pPr>
      <w:r w:rsidRPr="000A41C2">
        <w:rPr>
          <w:rFonts w:ascii="Tahoma" w:hAnsi="Tahoma" w:cs="Tahoma"/>
          <w:sz w:val="24"/>
          <w:szCs w:val="24"/>
        </w:rPr>
        <w:t>HTML Background with Colors</w:t>
      </w:r>
    </w:p>
    <w:p w:rsidR="00533945" w:rsidRPr="000A41C2" w:rsidRDefault="002E059E" w:rsidP="00E3032E">
      <w:pPr>
        <w:numPr>
          <w:ilvl w:val="0"/>
          <w:numId w:val="8"/>
        </w:numPr>
        <w:spacing w:beforeAutospacing="1" w:after="0" w:afterAutospacing="1" w:line="360" w:lineRule="auto"/>
        <w:rPr>
          <w:rFonts w:ascii="Tahoma" w:hAnsi="Tahoma" w:cs="Tahoma"/>
          <w:sz w:val="24"/>
          <w:szCs w:val="24"/>
        </w:rPr>
      </w:pPr>
      <w:r w:rsidRPr="000A41C2">
        <w:rPr>
          <w:rFonts w:ascii="Tahoma" w:hAnsi="Tahoma" w:cs="Tahoma"/>
          <w:sz w:val="24"/>
          <w:szCs w:val="24"/>
        </w:rPr>
        <w:t>HTML Background with Images</w:t>
      </w:r>
    </w:p>
    <w:p w:rsidR="00533945" w:rsidRPr="000A41C2" w:rsidRDefault="002E059E" w:rsidP="00E3032E">
      <w:pPr>
        <w:pStyle w:val="Heading2"/>
        <w:spacing w:line="360" w:lineRule="auto"/>
        <w:rPr>
          <w:rFonts w:ascii="Tahoma" w:hAnsi="Tahoma" w:cs="Tahoma" w:hint="default"/>
          <w:sz w:val="24"/>
          <w:szCs w:val="24"/>
        </w:rPr>
      </w:pPr>
      <w:r w:rsidRPr="000A41C2">
        <w:rPr>
          <w:rFonts w:ascii="Tahoma" w:hAnsi="Tahoma" w:cs="Tahoma" w:hint="default"/>
          <w:sz w:val="24"/>
          <w:szCs w:val="24"/>
        </w:rPr>
        <w:t>Html Background with Colors</w:t>
      </w:r>
    </w:p>
    <w:p w:rsidR="00533945" w:rsidRPr="000A41C2" w:rsidRDefault="002E059E" w:rsidP="00E3032E">
      <w:pPr>
        <w:pStyle w:val="NormalWeb"/>
        <w:spacing w:line="360" w:lineRule="auto"/>
        <w:rPr>
          <w:rFonts w:ascii="Tahoma" w:hAnsi="Tahoma" w:cs="Tahoma"/>
        </w:rPr>
      </w:pPr>
      <w:r w:rsidRPr="000A41C2">
        <w:rPr>
          <w:rFonts w:ascii="Tahoma" w:hAnsi="Tahoma" w:cs="Tahoma"/>
        </w:rPr>
        <w:t xml:space="preserve">The </w:t>
      </w:r>
      <w:r w:rsidRPr="000A41C2">
        <w:rPr>
          <w:rFonts w:ascii="Tahoma" w:hAnsi="Tahoma" w:cs="Tahoma"/>
          <w:b/>
        </w:rPr>
        <w:t>bgcolor</w:t>
      </w:r>
      <w:r w:rsidRPr="000A41C2">
        <w:rPr>
          <w:rFonts w:ascii="Tahoma" w:hAnsi="Tahoma" w:cs="Tahoma"/>
        </w:rPr>
        <w:t xml:space="preserve"> attribute is used to control the background of an HTML element, specifically page body and table backgrounds.</w:t>
      </w:r>
    </w:p>
    <w:p w:rsidR="00533945" w:rsidRPr="000A41C2" w:rsidRDefault="002E059E" w:rsidP="00E3032E">
      <w:pPr>
        <w:pStyle w:val="NormalWeb"/>
        <w:spacing w:line="360" w:lineRule="auto"/>
        <w:rPr>
          <w:rFonts w:ascii="Tahoma" w:hAnsi="Tahoma" w:cs="Tahoma"/>
        </w:rPr>
      </w:pPr>
      <w:r w:rsidRPr="000A41C2">
        <w:rPr>
          <w:rFonts w:ascii="Tahoma" w:hAnsi="Tahoma" w:cs="Tahoma"/>
        </w:rPr>
        <w:t>Following is the syntax to use bgcolor attribute with any HTML tag.</w:t>
      </w:r>
    </w:p>
    <w:p w:rsidR="00533945" w:rsidRDefault="002E059E" w:rsidP="00E3032E">
      <w:pPr>
        <w:pStyle w:val="HTMLPreformatted"/>
        <w:spacing w:line="360" w:lineRule="auto"/>
        <w:rPr>
          <w:rFonts w:ascii="Tahoma" w:hAnsi="Tahoma" w:cs="Tahoma" w:hint="default"/>
        </w:rPr>
      </w:pPr>
      <w:r w:rsidRPr="000A41C2">
        <w:rPr>
          <w:rFonts w:ascii="Tahoma" w:hAnsi="Tahoma" w:cs="Tahoma" w:hint="default"/>
        </w:rPr>
        <w:t>&lt;tagname bgcolor = "color_value"...&gt;</w:t>
      </w:r>
    </w:p>
    <w:p w:rsidR="000E4798" w:rsidRPr="000A41C2" w:rsidRDefault="000E4798" w:rsidP="000E4798">
      <w:pPr>
        <w:pStyle w:val="Heading1"/>
        <w:spacing w:line="360" w:lineRule="auto"/>
        <w:rPr>
          <w:rFonts w:ascii="Tahoma" w:hAnsi="Tahoma" w:cs="Tahoma" w:hint="default"/>
          <w:sz w:val="24"/>
          <w:szCs w:val="24"/>
          <w:u w:val="single"/>
        </w:rPr>
      </w:pPr>
      <w:r>
        <w:rPr>
          <w:rFonts w:ascii="Tahoma" w:hAnsi="Tahoma" w:cs="Tahoma" w:hint="default"/>
          <w:sz w:val="24"/>
          <w:szCs w:val="24"/>
          <w:u w:val="single"/>
        </w:rPr>
        <w:t>HTML Links</w:t>
      </w:r>
    </w:p>
    <w:p w:rsidR="00DF4656" w:rsidRPr="000E4798" w:rsidRDefault="000E4798" w:rsidP="000E4798">
      <w:pPr>
        <w:pStyle w:val="HTMLPreformatted"/>
        <w:rPr>
          <w:rFonts w:ascii="Tahoma" w:hAnsi="Tahoma" w:cs="Tahoma" w:hint="default"/>
        </w:rPr>
      </w:pPr>
      <w:r w:rsidRPr="000E4798">
        <w:rPr>
          <w:rFonts w:ascii="Tahoma" w:hAnsi="Tahoma" w:cs="Tahoma"/>
        </w:rPr>
        <w:t>Links allow users to click their way from page to page.</w:t>
      </w:r>
    </w:p>
    <w:p w:rsidR="00DF4656" w:rsidRPr="000E4798" w:rsidRDefault="000E4798" w:rsidP="000E4798">
      <w:pPr>
        <w:pStyle w:val="HTMLPreformatted"/>
        <w:rPr>
          <w:rFonts w:ascii="Tahoma" w:hAnsi="Tahoma" w:cs="Tahoma" w:hint="default"/>
        </w:rPr>
      </w:pPr>
      <w:r w:rsidRPr="000E4798">
        <w:rPr>
          <w:rFonts w:ascii="Tahoma" w:hAnsi="Tahoma" w:cs="Tahoma"/>
          <w:b/>
          <w:bCs/>
        </w:rPr>
        <w:t>HTML Hyperlinks (Links)</w:t>
      </w:r>
    </w:p>
    <w:p w:rsidR="00DF4656" w:rsidRPr="000E4798" w:rsidRDefault="000E4798" w:rsidP="000E4798">
      <w:pPr>
        <w:pStyle w:val="HTMLPreformatted"/>
        <w:spacing w:line="360" w:lineRule="auto"/>
        <w:rPr>
          <w:rFonts w:ascii="Tahoma" w:hAnsi="Tahoma" w:cs="Tahoma" w:hint="default"/>
        </w:rPr>
      </w:pPr>
      <w:r w:rsidRPr="000E4798">
        <w:rPr>
          <w:rFonts w:ascii="Tahoma" w:hAnsi="Tahoma" w:cs="Tahoma"/>
        </w:rPr>
        <w:t>A hyperlink (or link) is a word, group of words, or image that you can click on to jump to a new document or a new section within the current document.</w:t>
      </w:r>
    </w:p>
    <w:p w:rsidR="00DF4656" w:rsidRPr="000E4798" w:rsidRDefault="000E4798" w:rsidP="000E4798">
      <w:pPr>
        <w:pStyle w:val="HTMLPreformatted"/>
        <w:spacing w:line="360" w:lineRule="auto"/>
        <w:rPr>
          <w:rFonts w:ascii="Tahoma" w:hAnsi="Tahoma" w:cs="Tahoma" w:hint="default"/>
        </w:rPr>
      </w:pPr>
      <w:r w:rsidRPr="000E4798">
        <w:rPr>
          <w:rFonts w:ascii="Tahoma" w:hAnsi="Tahoma" w:cs="Tahoma"/>
        </w:rPr>
        <w:lastRenderedPageBreak/>
        <w:t>When you move the cursor over a link in a Web page, the arrow will turn into a little hand.</w:t>
      </w:r>
    </w:p>
    <w:p w:rsidR="000E4798" w:rsidRPr="000E4798" w:rsidRDefault="000E4798" w:rsidP="000E4798">
      <w:pPr>
        <w:pStyle w:val="HTMLPreformatted"/>
        <w:spacing w:line="360" w:lineRule="auto"/>
        <w:rPr>
          <w:rFonts w:ascii="Tahoma" w:hAnsi="Tahoma" w:cs="Tahoma" w:hint="default"/>
        </w:rPr>
      </w:pPr>
      <w:r w:rsidRPr="000E4798">
        <w:rPr>
          <w:rFonts w:ascii="Tahoma" w:hAnsi="Tahoma" w:cs="Tahoma"/>
        </w:rPr>
        <w:t xml:space="preserve">Links are specified in HTML using the </w:t>
      </w:r>
      <w:r w:rsidRPr="000E4798">
        <w:rPr>
          <w:rFonts w:ascii="Tahoma" w:hAnsi="Tahoma" w:cs="Tahoma"/>
          <w:b/>
          <w:i/>
        </w:rPr>
        <w:t>&lt;a&gt;</w:t>
      </w:r>
      <w:r w:rsidRPr="000E4798">
        <w:rPr>
          <w:rFonts w:ascii="Tahoma" w:hAnsi="Tahoma" w:cs="Tahoma"/>
        </w:rPr>
        <w:t xml:space="preserve"> tag.</w:t>
      </w:r>
      <w:r>
        <w:rPr>
          <w:rFonts w:ascii="Tahoma" w:hAnsi="Tahoma" w:cs="Tahoma" w:hint="default"/>
        </w:rPr>
        <w:t xml:space="preserve"> </w:t>
      </w:r>
      <w:r w:rsidRPr="000E4798">
        <w:rPr>
          <w:rFonts w:ascii="Tahoma" w:hAnsi="Tahoma" w:cs="Tahoma"/>
        </w:rPr>
        <w:t>The &lt;a&gt; tag can be used in two ways:</w:t>
      </w:r>
    </w:p>
    <w:p w:rsidR="000E4798" w:rsidRPr="000E4798" w:rsidRDefault="000E4798" w:rsidP="000E4798">
      <w:pPr>
        <w:pStyle w:val="HTMLPreformatted"/>
        <w:spacing w:line="360" w:lineRule="auto"/>
        <w:ind w:left="420"/>
        <w:rPr>
          <w:rFonts w:ascii="Tahoma" w:hAnsi="Tahoma" w:cs="Tahoma" w:hint="default"/>
        </w:rPr>
      </w:pPr>
      <w:r w:rsidRPr="000E4798">
        <w:rPr>
          <w:rFonts w:ascii="Tahoma" w:hAnsi="Tahoma" w:cs="Tahoma"/>
        </w:rPr>
        <w:t>To create a link to another document, by using the href attribute</w:t>
      </w:r>
    </w:p>
    <w:p w:rsidR="000E4798" w:rsidRDefault="000E4798" w:rsidP="000E4798">
      <w:pPr>
        <w:pStyle w:val="HTMLPreformatted"/>
        <w:spacing w:line="360" w:lineRule="auto"/>
        <w:ind w:left="420"/>
        <w:rPr>
          <w:rFonts w:ascii="Tahoma" w:hAnsi="Tahoma" w:cs="Tahoma" w:hint="default"/>
        </w:rPr>
      </w:pPr>
      <w:r w:rsidRPr="000E4798">
        <w:rPr>
          <w:rFonts w:ascii="Tahoma" w:hAnsi="Tahoma" w:cs="Tahoma"/>
        </w:rPr>
        <w:t>To create a bookmark inside a document, by using the name attribute</w:t>
      </w:r>
    </w:p>
    <w:p w:rsidR="00DF4656" w:rsidRPr="000E4798" w:rsidRDefault="000E4798" w:rsidP="000E4798">
      <w:pPr>
        <w:pStyle w:val="HTMLPreformatted"/>
        <w:spacing w:line="360" w:lineRule="auto"/>
        <w:rPr>
          <w:rFonts w:ascii="Tahoma" w:hAnsi="Tahoma" w:cs="Tahoma" w:hint="default"/>
        </w:rPr>
      </w:pPr>
      <w:r w:rsidRPr="000E4798">
        <w:rPr>
          <w:rFonts w:ascii="Tahoma" w:hAnsi="Tahoma" w:cs="Tahoma"/>
          <w:b/>
          <w:bCs/>
        </w:rPr>
        <w:t>HTML Link Syntax</w:t>
      </w:r>
    </w:p>
    <w:p w:rsidR="00DF4656" w:rsidRPr="000E4798" w:rsidRDefault="000E4798" w:rsidP="000E4798">
      <w:pPr>
        <w:pStyle w:val="HTMLPreformatted"/>
        <w:spacing w:line="360" w:lineRule="auto"/>
        <w:ind w:left="420"/>
        <w:rPr>
          <w:rFonts w:ascii="Tahoma" w:hAnsi="Tahoma" w:cs="Tahoma" w:hint="default"/>
        </w:rPr>
      </w:pPr>
      <w:r w:rsidRPr="000E4798">
        <w:rPr>
          <w:rFonts w:ascii="Tahoma" w:hAnsi="Tahoma" w:cs="Tahoma"/>
        </w:rPr>
        <w:t>&lt;a href="</w:t>
      </w:r>
      <w:r w:rsidRPr="000E4798">
        <w:rPr>
          <w:rFonts w:ascii="Tahoma" w:hAnsi="Tahoma" w:cs="Tahoma"/>
          <w:i/>
          <w:iCs/>
        </w:rPr>
        <w:t>url</w:t>
      </w:r>
      <w:r w:rsidRPr="000E4798">
        <w:rPr>
          <w:rFonts w:ascii="Tahoma" w:hAnsi="Tahoma" w:cs="Tahoma"/>
        </w:rPr>
        <w:t>"&gt;</w:t>
      </w:r>
      <w:r w:rsidRPr="000E4798">
        <w:rPr>
          <w:rFonts w:ascii="Tahoma" w:hAnsi="Tahoma" w:cs="Tahoma"/>
          <w:i/>
          <w:iCs/>
        </w:rPr>
        <w:t>Link text</w:t>
      </w:r>
      <w:r w:rsidRPr="000E4798">
        <w:rPr>
          <w:rFonts w:ascii="Tahoma" w:hAnsi="Tahoma" w:cs="Tahoma"/>
        </w:rPr>
        <w:t>&lt;/a&gt;</w:t>
      </w:r>
    </w:p>
    <w:p w:rsidR="00DF4656" w:rsidRPr="000E4798" w:rsidRDefault="000E4798" w:rsidP="000E4798">
      <w:pPr>
        <w:pStyle w:val="HTMLPreformatted"/>
        <w:spacing w:line="360" w:lineRule="auto"/>
        <w:ind w:left="1260"/>
        <w:rPr>
          <w:rFonts w:ascii="Tahoma" w:hAnsi="Tahoma" w:cs="Tahoma" w:hint="default"/>
        </w:rPr>
      </w:pPr>
      <w:r w:rsidRPr="000E4798">
        <w:rPr>
          <w:rFonts w:ascii="Tahoma" w:hAnsi="Tahoma" w:cs="Tahoma"/>
        </w:rPr>
        <w:t xml:space="preserve">&lt;a href="http://www.sngist.org/"&gt;Experience Learning&lt;/a&gt; </w:t>
      </w:r>
    </w:p>
    <w:p w:rsidR="00DF4656" w:rsidRPr="000E4798" w:rsidRDefault="000E4798" w:rsidP="000E4798">
      <w:pPr>
        <w:pStyle w:val="HTMLPreformatted"/>
        <w:spacing w:line="360" w:lineRule="auto"/>
        <w:rPr>
          <w:rFonts w:ascii="Tahoma" w:hAnsi="Tahoma" w:cs="Tahoma" w:hint="default"/>
        </w:rPr>
      </w:pPr>
      <w:r w:rsidRPr="000E4798">
        <w:rPr>
          <w:rFonts w:ascii="Tahoma" w:hAnsi="Tahoma" w:cs="Tahoma"/>
          <w:b/>
          <w:bCs/>
        </w:rPr>
        <w:t>The target Attribute</w:t>
      </w:r>
    </w:p>
    <w:p w:rsidR="00DF4656" w:rsidRPr="000E4798" w:rsidRDefault="000E4798" w:rsidP="000E4798">
      <w:pPr>
        <w:pStyle w:val="HTMLPreformatted"/>
        <w:spacing w:line="360" w:lineRule="auto"/>
        <w:ind w:left="420"/>
        <w:rPr>
          <w:rFonts w:ascii="Tahoma" w:hAnsi="Tahoma" w:cs="Tahoma" w:hint="default"/>
        </w:rPr>
      </w:pPr>
      <w:r w:rsidRPr="000E4798">
        <w:rPr>
          <w:rFonts w:ascii="Tahoma" w:hAnsi="Tahoma" w:cs="Tahoma"/>
        </w:rPr>
        <w:t>The target attribute specifies where to open the linked document.</w:t>
      </w:r>
    </w:p>
    <w:p w:rsidR="00DF4656" w:rsidRPr="000E4798" w:rsidRDefault="000E4798" w:rsidP="000E4798">
      <w:pPr>
        <w:pStyle w:val="HTMLPreformatted"/>
        <w:spacing w:line="360" w:lineRule="auto"/>
        <w:ind w:left="840"/>
        <w:rPr>
          <w:rFonts w:ascii="Tahoma" w:hAnsi="Tahoma" w:cs="Tahoma" w:hint="default"/>
        </w:rPr>
      </w:pPr>
      <w:r w:rsidRPr="000E4798">
        <w:rPr>
          <w:rFonts w:ascii="Tahoma" w:hAnsi="Tahoma" w:cs="Tahoma"/>
        </w:rPr>
        <w:t>&lt;a href="http://www.sngist.org/" target="_blank"&gt;Visit SNGIST!&lt;/a&gt;</w:t>
      </w:r>
    </w:p>
    <w:p w:rsidR="000E4798" w:rsidRPr="000A41C2" w:rsidRDefault="000E4798" w:rsidP="000E4798">
      <w:pPr>
        <w:pStyle w:val="Heading1"/>
        <w:spacing w:line="360" w:lineRule="auto"/>
        <w:rPr>
          <w:rFonts w:ascii="Tahoma" w:hAnsi="Tahoma" w:cs="Tahoma" w:hint="default"/>
          <w:sz w:val="24"/>
          <w:szCs w:val="24"/>
          <w:u w:val="single"/>
        </w:rPr>
      </w:pPr>
      <w:r w:rsidRPr="000A41C2">
        <w:rPr>
          <w:rFonts w:ascii="Tahoma" w:hAnsi="Tahoma" w:cs="Tahoma" w:hint="default"/>
          <w:sz w:val="24"/>
          <w:szCs w:val="24"/>
          <w:u w:val="single"/>
        </w:rPr>
        <w:t>HTML Anchor</w:t>
      </w:r>
    </w:p>
    <w:p w:rsidR="00533945" w:rsidRPr="000A41C2" w:rsidRDefault="002E059E" w:rsidP="00E3032E">
      <w:pPr>
        <w:pStyle w:val="NormalWeb"/>
        <w:spacing w:line="360" w:lineRule="auto"/>
        <w:rPr>
          <w:rFonts w:ascii="Tahoma" w:hAnsi="Tahoma" w:cs="Tahoma"/>
        </w:rPr>
      </w:pPr>
      <w:r w:rsidRPr="000A41C2">
        <w:rPr>
          <w:rFonts w:ascii="Tahoma" w:hAnsi="Tahoma" w:cs="Tahoma"/>
        </w:rPr>
        <w:t xml:space="preserve">The </w:t>
      </w:r>
      <w:r w:rsidRPr="000A41C2">
        <w:rPr>
          <w:rFonts w:ascii="Tahoma" w:hAnsi="Tahoma" w:cs="Tahoma"/>
          <w:b/>
        </w:rPr>
        <w:t>HTML anchor tag</w:t>
      </w:r>
      <w:r w:rsidRPr="000A41C2">
        <w:rPr>
          <w:rFonts w:ascii="Tahoma" w:hAnsi="Tahoma" w:cs="Tahoma"/>
        </w:rPr>
        <w:t xml:space="preserve"> defines </w:t>
      </w:r>
      <w:r w:rsidRPr="000A41C2">
        <w:rPr>
          <w:rFonts w:ascii="Tahoma" w:hAnsi="Tahoma" w:cs="Tahoma"/>
          <w:i/>
        </w:rPr>
        <w:t>a hyperlink that links one page to another page</w:t>
      </w:r>
      <w:r w:rsidRPr="000A41C2">
        <w:rPr>
          <w:rFonts w:ascii="Tahoma" w:hAnsi="Tahoma" w:cs="Tahoma"/>
        </w:rPr>
        <w:t>. The "href" attribute is the most important attribute of the HTML a tag.The href attribute is used to define the address of the file to be linked. In other words, it points out the destination page.</w:t>
      </w:r>
    </w:p>
    <w:p w:rsidR="00533945" w:rsidRPr="000A41C2" w:rsidRDefault="002E059E" w:rsidP="00E3032E">
      <w:pPr>
        <w:pStyle w:val="NormalWeb"/>
        <w:spacing w:line="360" w:lineRule="auto"/>
        <w:rPr>
          <w:rFonts w:ascii="Tahoma" w:hAnsi="Tahoma" w:cs="Tahoma"/>
        </w:rPr>
      </w:pPr>
      <w:r w:rsidRPr="000A41C2">
        <w:rPr>
          <w:rFonts w:ascii="Tahoma" w:hAnsi="Tahoma" w:cs="Tahoma"/>
        </w:rPr>
        <w:t>The syntax of HTML anchor tag is given below.</w:t>
      </w:r>
    </w:p>
    <w:p w:rsidR="00533945" w:rsidRPr="000A41C2" w:rsidRDefault="002E059E" w:rsidP="00E3032E">
      <w:pPr>
        <w:pStyle w:val="HTMLPreformatted"/>
        <w:spacing w:line="360" w:lineRule="auto"/>
        <w:rPr>
          <w:rFonts w:ascii="Tahoma" w:hAnsi="Tahoma" w:cs="Tahoma" w:hint="default"/>
        </w:rPr>
      </w:pPr>
      <w:r w:rsidRPr="000A41C2">
        <w:rPr>
          <w:rFonts w:ascii="Tahoma" w:hAnsi="Tahoma" w:cs="Tahoma" w:hint="default"/>
        </w:rPr>
        <w:t>&lt;a href = "..........."&gt; Link Text &lt;/a&gt;</w:t>
      </w:r>
    </w:p>
    <w:p w:rsidR="00533945" w:rsidRPr="000A41C2" w:rsidRDefault="002E059E" w:rsidP="00E3032E">
      <w:pPr>
        <w:pStyle w:val="NormalWeb"/>
        <w:spacing w:line="360" w:lineRule="auto"/>
        <w:rPr>
          <w:rFonts w:ascii="Tahoma" w:hAnsi="Tahoma" w:cs="Tahoma"/>
        </w:rPr>
      </w:pPr>
      <w:r w:rsidRPr="000A41C2">
        <w:rPr>
          <w:rFonts w:ascii="Tahoma" w:hAnsi="Tahoma" w:cs="Tahoma"/>
        </w:rPr>
        <w:t>example of HTML anchor tag.</w:t>
      </w:r>
    </w:p>
    <w:p w:rsidR="00533945" w:rsidRPr="000A41C2" w:rsidRDefault="00601B01" w:rsidP="00E3032E">
      <w:pPr>
        <w:spacing w:line="360" w:lineRule="auto"/>
        <w:rPr>
          <w:rFonts w:ascii="Tahoma" w:hAnsi="Tahoma" w:cs="Tahoma"/>
          <w:sz w:val="24"/>
          <w:szCs w:val="24"/>
        </w:rPr>
      </w:pPr>
      <w:hyperlink r:id="rId17" w:history="1"/>
      <w:hyperlink r:id="rId18" w:history="1"/>
      <w:hyperlink r:id="rId19" w:history="1"/>
      <w:r w:rsidR="002E059E" w:rsidRPr="000A41C2">
        <w:rPr>
          <w:rFonts w:ascii="Tahoma" w:hAnsi="Tahoma" w:cs="Tahoma"/>
          <w:sz w:val="24"/>
          <w:szCs w:val="24"/>
        </w:rPr>
        <w:t>&lt;a href="second.html"&gt;Click for Second Page&lt;/a&gt;  </w:t>
      </w:r>
    </w:p>
    <w:p w:rsidR="00A96E56" w:rsidRDefault="00A96E56">
      <w:pPr>
        <w:rPr>
          <w:rFonts w:ascii="Tahoma" w:eastAsia="SimSun" w:hAnsi="Tahoma" w:cs="Tahoma"/>
          <w:b/>
          <w:bCs/>
          <w:kern w:val="44"/>
          <w:sz w:val="24"/>
          <w:szCs w:val="24"/>
        </w:rPr>
      </w:pPr>
      <w:r>
        <w:rPr>
          <w:rFonts w:ascii="Tahoma" w:hAnsi="Tahoma" w:cs="Tahoma"/>
          <w:sz w:val="24"/>
          <w:szCs w:val="24"/>
        </w:rPr>
        <w:br w:type="page"/>
      </w:r>
    </w:p>
    <w:p w:rsidR="00A96E56" w:rsidRPr="004010BD" w:rsidRDefault="00A96E56" w:rsidP="00A96E56">
      <w:pPr>
        <w:pStyle w:val="Heading1"/>
        <w:spacing w:line="360" w:lineRule="auto"/>
        <w:rPr>
          <w:rFonts w:ascii="Tahoma" w:hAnsi="Tahoma" w:cs="Tahoma" w:hint="default"/>
          <w:sz w:val="24"/>
          <w:szCs w:val="24"/>
          <w:u w:val="single"/>
        </w:rPr>
      </w:pPr>
      <w:r w:rsidRPr="004010BD">
        <w:rPr>
          <w:rFonts w:ascii="Tahoma" w:hAnsi="Tahoma" w:cs="Tahoma" w:hint="default"/>
          <w:sz w:val="24"/>
          <w:szCs w:val="24"/>
          <w:u w:val="single"/>
        </w:rPr>
        <w:lastRenderedPageBreak/>
        <w:t>HTML Tables</w:t>
      </w:r>
    </w:p>
    <w:p w:rsidR="00A96E56" w:rsidRPr="000A41C2" w:rsidRDefault="00A96E56" w:rsidP="00A96E56">
      <w:pPr>
        <w:pStyle w:val="NormalWeb"/>
        <w:spacing w:line="360" w:lineRule="auto"/>
        <w:rPr>
          <w:rFonts w:ascii="Tahoma" w:hAnsi="Tahoma" w:cs="Tahoma"/>
        </w:rPr>
      </w:pPr>
      <w:r w:rsidRPr="000A41C2">
        <w:rPr>
          <w:rFonts w:ascii="Tahoma" w:hAnsi="Tahoma" w:cs="Tahoma"/>
        </w:rPr>
        <w:t xml:space="preserve">An HTML table is defined with the </w:t>
      </w:r>
      <w:r w:rsidRPr="000A41C2">
        <w:rPr>
          <w:rStyle w:val="HTMLCode"/>
          <w:rFonts w:ascii="Tahoma" w:hAnsi="Tahoma" w:cs="Tahoma"/>
          <w:sz w:val="24"/>
          <w:szCs w:val="24"/>
        </w:rPr>
        <w:t>&lt;table&gt;</w:t>
      </w:r>
      <w:r w:rsidRPr="000A41C2">
        <w:rPr>
          <w:rFonts w:ascii="Tahoma" w:hAnsi="Tahoma" w:cs="Tahoma"/>
        </w:rPr>
        <w:t xml:space="preserve"> tag.</w:t>
      </w:r>
    </w:p>
    <w:p w:rsidR="00A96E56" w:rsidRPr="000A41C2" w:rsidRDefault="00A96E56" w:rsidP="00A96E56">
      <w:pPr>
        <w:pStyle w:val="NormalWeb"/>
        <w:spacing w:line="360" w:lineRule="auto"/>
        <w:rPr>
          <w:rFonts w:ascii="Tahoma" w:hAnsi="Tahoma" w:cs="Tahoma"/>
        </w:rPr>
      </w:pPr>
      <w:r w:rsidRPr="000A41C2">
        <w:rPr>
          <w:rFonts w:ascii="Tahoma" w:hAnsi="Tahoma" w:cs="Tahoma"/>
        </w:rPr>
        <w:t xml:space="preserve">Each table row is defined with the </w:t>
      </w:r>
      <w:r w:rsidRPr="000A41C2">
        <w:rPr>
          <w:rStyle w:val="HTMLCode"/>
          <w:rFonts w:ascii="Tahoma" w:hAnsi="Tahoma" w:cs="Tahoma"/>
          <w:sz w:val="24"/>
          <w:szCs w:val="24"/>
        </w:rPr>
        <w:t>&lt;tr&gt;</w:t>
      </w:r>
      <w:r w:rsidRPr="000A41C2">
        <w:rPr>
          <w:rFonts w:ascii="Tahoma" w:hAnsi="Tahoma" w:cs="Tahoma"/>
        </w:rPr>
        <w:t xml:space="preserve"> tag. A table header is defined with the </w:t>
      </w:r>
      <w:r w:rsidRPr="000A41C2">
        <w:rPr>
          <w:rStyle w:val="HTMLCode"/>
          <w:rFonts w:ascii="Tahoma" w:hAnsi="Tahoma" w:cs="Tahoma"/>
          <w:sz w:val="24"/>
          <w:szCs w:val="24"/>
        </w:rPr>
        <w:t>&lt;th&gt;</w:t>
      </w:r>
      <w:r w:rsidRPr="000A41C2">
        <w:rPr>
          <w:rFonts w:ascii="Tahoma" w:hAnsi="Tahoma" w:cs="Tahoma"/>
        </w:rPr>
        <w:t xml:space="preserve"> tag. By default, table headings are bold and centered. A table data/cell is defined with the </w:t>
      </w:r>
      <w:r w:rsidRPr="000A41C2">
        <w:rPr>
          <w:rStyle w:val="HTMLCode"/>
          <w:rFonts w:ascii="Tahoma" w:hAnsi="Tahoma" w:cs="Tahoma"/>
          <w:sz w:val="24"/>
          <w:szCs w:val="24"/>
        </w:rPr>
        <w:t>&lt;td&gt;</w:t>
      </w:r>
      <w:r w:rsidRPr="000A41C2">
        <w:rPr>
          <w:rFonts w:ascii="Tahoma" w:hAnsi="Tahoma" w:cs="Tahoma"/>
        </w:rPr>
        <w:t xml:space="preserve"> tag.</w:t>
      </w:r>
    </w:p>
    <w:p w:rsidR="00A96E56" w:rsidRPr="000A41C2" w:rsidRDefault="00A96E56" w:rsidP="00A96E56">
      <w:pPr>
        <w:pStyle w:val="NormalWeb"/>
        <w:spacing w:line="360" w:lineRule="auto"/>
        <w:rPr>
          <w:rFonts w:ascii="Tahoma" w:hAnsi="Tahoma" w:cs="Tahoma"/>
        </w:rPr>
      </w:pPr>
      <w:r w:rsidRPr="000A41C2">
        <w:rPr>
          <w:rFonts w:ascii="Tahoma" w:hAnsi="Tahoma" w:cs="Tahoma"/>
        </w:rPr>
        <w:t xml:space="preserve">Table heading can be defined using </w:t>
      </w:r>
      <w:r w:rsidRPr="000A41C2">
        <w:rPr>
          <w:rFonts w:ascii="Tahoma" w:hAnsi="Tahoma" w:cs="Tahoma"/>
          <w:b/>
        </w:rPr>
        <w:t>&lt;th&gt;</w:t>
      </w:r>
      <w:r w:rsidRPr="000A41C2">
        <w:rPr>
          <w:rFonts w:ascii="Tahoma" w:hAnsi="Tahoma" w:cs="Tahoma"/>
        </w:rPr>
        <w:t xml:space="preserve"> tag. This tag will be put to replace &lt;td&gt; tag, which is used to represent actual data cell. Normally you will put your top row as table heading as shown below, otherwise you can use &lt;th&gt; element in any row. Headings, which are defined in &lt;th&gt; tag are centered and bold by default.</w:t>
      </w:r>
    </w:p>
    <w:p w:rsidR="00A96E56" w:rsidRPr="000A41C2" w:rsidRDefault="00A96E56" w:rsidP="00A96E56">
      <w:pPr>
        <w:pStyle w:val="Heading3"/>
        <w:spacing w:line="360" w:lineRule="auto"/>
        <w:rPr>
          <w:rFonts w:ascii="Tahoma" w:hAnsi="Tahoma" w:cs="Tahoma" w:hint="default"/>
          <w:sz w:val="24"/>
          <w:szCs w:val="24"/>
        </w:rPr>
      </w:pPr>
      <w:r w:rsidRPr="000A41C2">
        <w:rPr>
          <w:rFonts w:ascii="Tahoma" w:hAnsi="Tahoma" w:cs="Tahoma" w:hint="default"/>
          <w:sz w:val="24"/>
          <w:szCs w:val="24"/>
        </w:rPr>
        <w:t>Example</w:t>
      </w:r>
    </w:p>
    <w:p w:rsidR="00A96E56" w:rsidRPr="000A41C2" w:rsidRDefault="00A96E56" w:rsidP="00A96E56">
      <w:pPr>
        <w:spacing w:line="360" w:lineRule="auto"/>
        <w:rPr>
          <w:rFonts w:ascii="Tahoma" w:hAnsi="Tahoma" w:cs="Tahoma"/>
          <w:sz w:val="24"/>
          <w:szCs w:val="24"/>
        </w:rPr>
      </w:pPr>
      <w:r w:rsidRPr="000A41C2">
        <w:rPr>
          <w:rFonts w:ascii="Tahoma" w:eastAsia="SimSun" w:hAnsi="Tahoma" w:cs="Tahoma"/>
          <w:sz w:val="24"/>
          <w:szCs w:val="24"/>
        </w:rPr>
        <w:t>&lt;table style="width:100%"&gt;</w:t>
      </w:r>
      <w:r w:rsidRPr="000A41C2">
        <w:rPr>
          <w:rFonts w:ascii="Tahoma" w:eastAsia="SimSun" w:hAnsi="Tahoma" w:cs="Tahoma"/>
          <w:sz w:val="24"/>
          <w:szCs w:val="24"/>
        </w:rPr>
        <w:br/>
        <w:t>  &lt;tr&gt;</w:t>
      </w:r>
      <w:r w:rsidRPr="000A41C2">
        <w:rPr>
          <w:rFonts w:ascii="Tahoma" w:eastAsia="SimSun" w:hAnsi="Tahoma" w:cs="Tahoma"/>
          <w:sz w:val="24"/>
          <w:szCs w:val="24"/>
        </w:rPr>
        <w:br/>
        <w:t>    &lt;th&gt;Firstname&lt;/th&gt;</w:t>
      </w:r>
      <w:r w:rsidR="00C3678B">
        <w:rPr>
          <w:rFonts w:ascii="Tahoma" w:eastAsia="SimSun" w:hAnsi="Tahoma" w:cs="Tahoma"/>
          <w:sz w:val="24"/>
          <w:szCs w:val="24"/>
        </w:rPr>
        <w:t xml:space="preserve">   </w:t>
      </w:r>
      <w:r w:rsidRPr="000A41C2">
        <w:rPr>
          <w:rFonts w:ascii="Tahoma" w:eastAsia="SimSun" w:hAnsi="Tahoma" w:cs="Tahoma"/>
          <w:sz w:val="24"/>
          <w:szCs w:val="24"/>
        </w:rPr>
        <w:t>&lt;th&gt;Lastname&lt;/th&gt;</w:t>
      </w:r>
      <w:r w:rsidR="00C3678B">
        <w:rPr>
          <w:rFonts w:ascii="Tahoma" w:eastAsia="SimSun" w:hAnsi="Tahoma" w:cs="Tahoma"/>
          <w:sz w:val="24"/>
          <w:szCs w:val="24"/>
        </w:rPr>
        <w:t xml:space="preserve">   </w:t>
      </w:r>
      <w:r w:rsidRPr="000A41C2">
        <w:rPr>
          <w:rFonts w:ascii="Tahoma" w:eastAsia="SimSun" w:hAnsi="Tahoma" w:cs="Tahoma"/>
          <w:sz w:val="24"/>
          <w:szCs w:val="24"/>
        </w:rPr>
        <w:t>&lt;th&gt;Age&lt;/th&gt;</w:t>
      </w:r>
      <w:r w:rsidRPr="000A41C2">
        <w:rPr>
          <w:rFonts w:ascii="Tahoma" w:eastAsia="SimSun" w:hAnsi="Tahoma" w:cs="Tahoma"/>
          <w:sz w:val="24"/>
          <w:szCs w:val="24"/>
        </w:rPr>
        <w:br/>
        <w:t>  &lt;/tr&gt;</w:t>
      </w:r>
      <w:r w:rsidRPr="000A41C2">
        <w:rPr>
          <w:rFonts w:ascii="Tahoma" w:eastAsia="SimSun" w:hAnsi="Tahoma" w:cs="Tahoma"/>
          <w:sz w:val="24"/>
          <w:szCs w:val="24"/>
        </w:rPr>
        <w:br/>
        <w:t>  &lt;tr&gt;</w:t>
      </w:r>
      <w:r w:rsidRPr="000A41C2">
        <w:rPr>
          <w:rFonts w:ascii="Tahoma" w:eastAsia="SimSun" w:hAnsi="Tahoma" w:cs="Tahoma"/>
          <w:sz w:val="24"/>
          <w:szCs w:val="24"/>
        </w:rPr>
        <w:br/>
        <w:t>    &lt;td&gt;Jill&lt;/td&gt;</w:t>
      </w:r>
      <w:r w:rsidR="00C3678B">
        <w:rPr>
          <w:rFonts w:ascii="Tahoma" w:eastAsia="SimSun" w:hAnsi="Tahoma" w:cs="Tahoma"/>
          <w:sz w:val="24"/>
          <w:szCs w:val="24"/>
        </w:rPr>
        <w:t xml:space="preserve">   </w:t>
      </w:r>
      <w:r w:rsidRPr="000A41C2">
        <w:rPr>
          <w:rFonts w:ascii="Tahoma" w:eastAsia="SimSun" w:hAnsi="Tahoma" w:cs="Tahoma"/>
          <w:sz w:val="24"/>
          <w:szCs w:val="24"/>
        </w:rPr>
        <w:t>    &lt;td&gt;Smith&lt;/td&gt;</w:t>
      </w:r>
      <w:r w:rsidR="00C3678B">
        <w:rPr>
          <w:rFonts w:ascii="Tahoma" w:eastAsia="SimSun" w:hAnsi="Tahoma" w:cs="Tahoma"/>
          <w:sz w:val="24"/>
          <w:szCs w:val="24"/>
        </w:rPr>
        <w:t xml:space="preserve">   </w:t>
      </w:r>
      <w:r w:rsidRPr="000A41C2">
        <w:rPr>
          <w:rFonts w:ascii="Tahoma" w:eastAsia="SimSun" w:hAnsi="Tahoma" w:cs="Tahoma"/>
          <w:sz w:val="24"/>
          <w:szCs w:val="24"/>
        </w:rPr>
        <w:t>    &lt;td&gt;50&lt;/td&gt;</w:t>
      </w:r>
      <w:r w:rsidRPr="000A41C2">
        <w:rPr>
          <w:rFonts w:ascii="Tahoma" w:eastAsia="SimSun" w:hAnsi="Tahoma" w:cs="Tahoma"/>
          <w:sz w:val="24"/>
          <w:szCs w:val="24"/>
        </w:rPr>
        <w:br/>
        <w:t>  &lt;/tr&gt;</w:t>
      </w:r>
      <w:r w:rsidRPr="000A41C2">
        <w:rPr>
          <w:rFonts w:ascii="Tahoma" w:eastAsia="SimSun" w:hAnsi="Tahoma" w:cs="Tahoma"/>
          <w:sz w:val="24"/>
          <w:szCs w:val="24"/>
        </w:rPr>
        <w:br/>
        <w:t>  &lt;tr&gt;</w:t>
      </w:r>
      <w:r w:rsidRPr="000A41C2">
        <w:rPr>
          <w:rFonts w:ascii="Tahoma" w:eastAsia="SimSun" w:hAnsi="Tahoma" w:cs="Tahoma"/>
          <w:sz w:val="24"/>
          <w:szCs w:val="24"/>
        </w:rPr>
        <w:br/>
        <w:t>    &lt;td&gt;Eve&lt;/td&gt;</w:t>
      </w:r>
      <w:r w:rsidR="00C3678B">
        <w:rPr>
          <w:rFonts w:ascii="Tahoma" w:eastAsia="SimSun" w:hAnsi="Tahoma" w:cs="Tahoma"/>
          <w:sz w:val="24"/>
          <w:szCs w:val="24"/>
        </w:rPr>
        <w:t xml:space="preserve">     </w:t>
      </w:r>
      <w:r w:rsidRPr="000A41C2">
        <w:rPr>
          <w:rFonts w:ascii="Tahoma" w:eastAsia="SimSun" w:hAnsi="Tahoma" w:cs="Tahoma"/>
          <w:sz w:val="24"/>
          <w:szCs w:val="24"/>
        </w:rPr>
        <w:t xml:space="preserve"> &lt;td&gt;Jackson&lt;/td&gt;</w:t>
      </w:r>
      <w:r w:rsidR="00C3678B">
        <w:rPr>
          <w:rFonts w:ascii="Tahoma" w:eastAsia="SimSun" w:hAnsi="Tahoma" w:cs="Tahoma"/>
          <w:sz w:val="24"/>
          <w:szCs w:val="24"/>
        </w:rPr>
        <w:t xml:space="preserve">    </w:t>
      </w:r>
      <w:r w:rsidRPr="000A41C2">
        <w:rPr>
          <w:rFonts w:ascii="Tahoma" w:eastAsia="SimSun" w:hAnsi="Tahoma" w:cs="Tahoma"/>
          <w:sz w:val="24"/>
          <w:szCs w:val="24"/>
        </w:rPr>
        <w:t>&lt;td&gt;94&lt;/td&gt;</w:t>
      </w:r>
      <w:r w:rsidRPr="000A41C2">
        <w:rPr>
          <w:rFonts w:ascii="Tahoma" w:eastAsia="SimSun" w:hAnsi="Tahoma" w:cs="Tahoma"/>
          <w:sz w:val="24"/>
          <w:szCs w:val="24"/>
        </w:rPr>
        <w:br/>
        <w:t>  &lt;/tr&gt;</w:t>
      </w:r>
      <w:r w:rsidRPr="000A41C2">
        <w:rPr>
          <w:rFonts w:ascii="Tahoma" w:eastAsia="SimSun" w:hAnsi="Tahoma" w:cs="Tahoma"/>
          <w:sz w:val="24"/>
          <w:szCs w:val="24"/>
        </w:rPr>
        <w:br/>
        <w:t>&lt;/table&gt;</w:t>
      </w:r>
    </w:p>
    <w:p w:rsidR="00A96E56" w:rsidRPr="000A41C2" w:rsidRDefault="00A96E56" w:rsidP="00A96E56">
      <w:pPr>
        <w:pStyle w:val="Heading2"/>
        <w:spacing w:line="360" w:lineRule="auto"/>
        <w:rPr>
          <w:rFonts w:ascii="Tahoma" w:hAnsi="Tahoma" w:cs="Tahoma" w:hint="default"/>
          <w:sz w:val="24"/>
          <w:szCs w:val="24"/>
          <w:u w:val="single"/>
        </w:rPr>
      </w:pPr>
      <w:r w:rsidRPr="000A41C2">
        <w:rPr>
          <w:rFonts w:ascii="Tahoma" w:hAnsi="Tahoma" w:cs="Tahoma" w:hint="default"/>
          <w:sz w:val="24"/>
          <w:szCs w:val="24"/>
          <w:u w:val="single"/>
        </w:rPr>
        <w:t>Cellpadding and Cellspacing Attributes</w:t>
      </w:r>
    </w:p>
    <w:p w:rsidR="00A96E56" w:rsidRPr="000A41C2" w:rsidRDefault="00A96E56" w:rsidP="00A96E56">
      <w:pPr>
        <w:pStyle w:val="NormalWeb"/>
        <w:spacing w:line="360" w:lineRule="auto"/>
        <w:rPr>
          <w:rFonts w:ascii="Tahoma" w:hAnsi="Tahoma" w:cs="Tahoma"/>
        </w:rPr>
      </w:pPr>
      <w:r w:rsidRPr="000A41C2">
        <w:rPr>
          <w:rFonts w:ascii="Tahoma" w:hAnsi="Tahoma" w:cs="Tahoma"/>
        </w:rPr>
        <w:t xml:space="preserve">There are two attributes called </w:t>
      </w:r>
      <w:r w:rsidRPr="000A41C2">
        <w:rPr>
          <w:rFonts w:ascii="Tahoma" w:hAnsi="Tahoma" w:cs="Tahoma"/>
          <w:i/>
        </w:rPr>
        <w:t>cellpadding</w:t>
      </w:r>
      <w:r w:rsidRPr="000A41C2">
        <w:rPr>
          <w:rFonts w:ascii="Tahoma" w:hAnsi="Tahoma" w:cs="Tahoma"/>
        </w:rPr>
        <w:t xml:space="preserve"> and </w:t>
      </w:r>
      <w:r w:rsidRPr="000A41C2">
        <w:rPr>
          <w:rFonts w:ascii="Tahoma" w:hAnsi="Tahoma" w:cs="Tahoma"/>
          <w:i/>
        </w:rPr>
        <w:t>cellspacing</w:t>
      </w:r>
      <w:r w:rsidRPr="000A41C2">
        <w:rPr>
          <w:rFonts w:ascii="Tahoma" w:hAnsi="Tahoma" w:cs="Tahoma"/>
        </w:rPr>
        <w:t xml:space="preserve"> which you will use to adjust the white space in your table cells. The cellspacing attribute defines space between table cells, while cellpadding represents the distance between cell borders and the content within a cell.</w:t>
      </w:r>
    </w:p>
    <w:p w:rsidR="00A96E56" w:rsidRPr="000A41C2" w:rsidRDefault="00A96E56" w:rsidP="00A96E56">
      <w:pPr>
        <w:pStyle w:val="Heading3"/>
        <w:spacing w:line="360" w:lineRule="auto"/>
        <w:rPr>
          <w:rFonts w:ascii="Tahoma" w:hAnsi="Tahoma" w:cs="Tahoma" w:hint="default"/>
          <w:sz w:val="24"/>
          <w:szCs w:val="24"/>
        </w:rPr>
      </w:pPr>
      <w:r w:rsidRPr="000A41C2">
        <w:rPr>
          <w:rFonts w:ascii="Tahoma" w:hAnsi="Tahoma" w:cs="Tahoma" w:hint="default"/>
          <w:sz w:val="24"/>
          <w:szCs w:val="24"/>
        </w:rPr>
        <w:t>Example</w:t>
      </w:r>
    </w:p>
    <w:p w:rsidR="00A96E56" w:rsidRPr="000A41C2" w:rsidRDefault="00A96E56" w:rsidP="00A96E56">
      <w:pPr>
        <w:pStyle w:val="HTMLPreformatted"/>
        <w:spacing w:line="360" w:lineRule="auto"/>
        <w:rPr>
          <w:rFonts w:ascii="Tahoma" w:hAnsi="Tahoma" w:cs="Tahoma" w:hint="default"/>
        </w:rPr>
      </w:pPr>
      <w:r w:rsidRPr="000A41C2">
        <w:rPr>
          <w:rFonts w:ascii="Tahoma" w:hAnsi="Tahoma" w:cs="Tahoma" w:hint="default"/>
        </w:rPr>
        <w:t>&lt;/html&gt;</w:t>
      </w:r>
    </w:p>
    <w:p w:rsidR="00A96E56" w:rsidRPr="000A41C2" w:rsidRDefault="00A96E56" w:rsidP="00A96E56">
      <w:pPr>
        <w:pStyle w:val="HTMLPreformatted"/>
        <w:spacing w:line="360" w:lineRule="auto"/>
        <w:rPr>
          <w:rFonts w:ascii="Tahoma" w:hAnsi="Tahoma" w:cs="Tahoma" w:hint="default"/>
        </w:rPr>
      </w:pPr>
      <w:r w:rsidRPr="000A41C2">
        <w:rPr>
          <w:rFonts w:ascii="Tahoma" w:hAnsi="Tahoma" w:cs="Tahoma" w:hint="default"/>
        </w:rPr>
        <w:lastRenderedPageBreak/>
        <w:t>&lt;head&gt;</w:t>
      </w:r>
    </w:p>
    <w:p w:rsidR="00A96E56" w:rsidRPr="000A41C2" w:rsidRDefault="00A96E56" w:rsidP="00A96E56">
      <w:pPr>
        <w:pStyle w:val="HTMLPreformatted"/>
        <w:spacing w:line="360" w:lineRule="auto"/>
        <w:rPr>
          <w:rFonts w:ascii="Tahoma" w:hAnsi="Tahoma" w:cs="Tahoma" w:hint="default"/>
        </w:rPr>
      </w:pPr>
      <w:r w:rsidRPr="000A41C2">
        <w:rPr>
          <w:rFonts w:ascii="Tahoma" w:hAnsi="Tahoma" w:cs="Tahoma" w:hint="default"/>
        </w:rPr>
        <w:t>&lt;title&gt;HTML Table Cellpadding&lt;/title&gt;</w:t>
      </w:r>
    </w:p>
    <w:p w:rsidR="00A96E56" w:rsidRPr="000A41C2" w:rsidRDefault="00A96E56" w:rsidP="00A96E56">
      <w:pPr>
        <w:pStyle w:val="HTMLPreformatted"/>
        <w:spacing w:line="360" w:lineRule="auto"/>
        <w:rPr>
          <w:rFonts w:ascii="Tahoma" w:hAnsi="Tahoma" w:cs="Tahoma" w:hint="default"/>
        </w:rPr>
      </w:pPr>
      <w:r w:rsidRPr="000A41C2">
        <w:rPr>
          <w:rFonts w:ascii="Tahoma" w:hAnsi="Tahoma" w:cs="Tahoma" w:hint="default"/>
        </w:rPr>
        <w:t>&lt;/head&gt;</w:t>
      </w:r>
    </w:p>
    <w:p w:rsidR="00A96E56" w:rsidRPr="000A41C2" w:rsidRDefault="00A96E56" w:rsidP="00A96E56">
      <w:pPr>
        <w:pStyle w:val="HTMLPreformatted"/>
        <w:spacing w:line="360" w:lineRule="auto"/>
        <w:rPr>
          <w:rFonts w:ascii="Tahoma" w:hAnsi="Tahoma" w:cs="Tahoma" w:hint="default"/>
        </w:rPr>
      </w:pPr>
      <w:r w:rsidRPr="000A41C2">
        <w:rPr>
          <w:rFonts w:ascii="Tahoma" w:hAnsi="Tahoma" w:cs="Tahoma" w:hint="default"/>
        </w:rPr>
        <w:t>&lt;body&gt;</w:t>
      </w:r>
    </w:p>
    <w:p w:rsidR="00A96E56" w:rsidRPr="000A41C2" w:rsidRDefault="00A96E56" w:rsidP="00A96E56">
      <w:pPr>
        <w:pStyle w:val="HTMLPreformatted"/>
        <w:spacing w:line="360" w:lineRule="auto"/>
        <w:rPr>
          <w:rFonts w:ascii="Tahoma" w:hAnsi="Tahoma" w:cs="Tahoma" w:hint="default"/>
        </w:rPr>
      </w:pPr>
      <w:r w:rsidRPr="000A41C2">
        <w:rPr>
          <w:rFonts w:ascii="Tahoma" w:hAnsi="Tahoma" w:cs="Tahoma" w:hint="default"/>
        </w:rPr>
        <w:t>&lt;table border = "1" cellpadding = "5" cellspacing = "5"&gt;</w:t>
      </w:r>
    </w:p>
    <w:p w:rsidR="00A96E56" w:rsidRPr="000A41C2" w:rsidRDefault="00A96E56" w:rsidP="00A96E56">
      <w:pPr>
        <w:pStyle w:val="HTMLPreformatted"/>
        <w:spacing w:line="360" w:lineRule="auto"/>
        <w:rPr>
          <w:rFonts w:ascii="Tahoma" w:hAnsi="Tahoma" w:cs="Tahoma" w:hint="default"/>
        </w:rPr>
      </w:pPr>
      <w:r w:rsidRPr="000A41C2">
        <w:rPr>
          <w:rFonts w:ascii="Tahoma" w:hAnsi="Tahoma" w:cs="Tahoma" w:hint="default"/>
        </w:rPr>
        <w:t>&lt;tr&gt;</w:t>
      </w:r>
      <w:r>
        <w:rPr>
          <w:rFonts w:ascii="Tahoma" w:hAnsi="Tahoma" w:cs="Tahoma" w:hint="default"/>
        </w:rPr>
        <w:t xml:space="preserve">   </w:t>
      </w:r>
      <w:r w:rsidRPr="000A41C2">
        <w:rPr>
          <w:rFonts w:ascii="Tahoma" w:hAnsi="Tahoma" w:cs="Tahoma" w:hint="default"/>
        </w:rPr>
        <w:t>&lt;th&gt;Name&lt;/th&gt;</w:t>
      </w:r>
      <w:r>
        <w:rPr>
          <w:rFonts w:ascii="Tahoma" w:hAnsi="Tahoma" w:cs="Tahoma" w:hint="default"/>
        </w:rPr>
        <w:t xml:space="preserve">           </w:t>
      </w:r>
      <w:r w:rsidRPr="000A41C2">
        <w:rPr>
          <w:rFonts w:ascii="Tahoma" w:hAnsi="Tahoma" w:cs="Tahoma" w:hint="default"/>
        </w:rPr>
        <w:t>&lt;th&gt;Salary&lt;/th&gt;</w:t>
      </w:r>
      <w:r>
        <w:rPr>
          <w:rFonts w:ascii="Tahoma" w:hAnsi="Tahoma" w:cs="Tahoma" w:hint="default"/>
        </w:rPr>
        <w:t xml:space="preserve">   </w:t>
      </w:r>
      <w:r w:rsidRPr="000A41C2">
        <w:rPr>
          <w:rFonts w:ascii="Tahoma" w:hAnsi="Tahoma" w:cs="Tahoma" w:hint="default"/>
        </w:rPr>
        <w:t>&lt;/tr&gt;</w:t>
      </w:r>
    </w:p>
    <w:p w:rsidR="00A96E56" w:rsidRPr="000A41C2" w:rsidRDefault="00A96E56" w:rsidP="00A96E56">
      <w:pPr>
        <w:pStyle w:val="HTMLPreformatted"/>
        <w:spacing w:line="360" w:lineRule="auto"/>
        <w:rPr>
          <w:rFonts w:ascii="Tahoma" w:hAnsi="Tahoma" w:cs="Tahoma" w:hint="default"/>
        </w:rPr>
      </w:pPr>
      <w:r w:rsidRPr="000A41C2">
        <w:rPr>
          <w:rFonts w:ascii="Tahoma" w:hAnsi="Tahoma" w:cs="Tahoma" w:hint="default"/>
        </w:rPr>
        <w:t>&lt;tr&gt;</w:t>
      </w:r>
      <w:r>
        <w:rPr>
          <w:rFonts w:ascii="Tahoma" w:hAnsi="Tahoma" w:cs="Tahoma" w:hint="default"/>
        </w:rPr>
        <w:t xml:space="preserve">   </w:t>
      </w:r>
      <w:r w:rsidRPr="000A41C2">
        <w:rPr>
          <w:rFonts w:ascii="Tahoma" w:hAnsi="Tahoma" w:cs="Tahoma" w:hint="default"/>
        </w:rPr>
        <w:t>&lt;td&gt;Ramesh Raman&lt;/td&gt;</w:t>
      </w:r>
      <w:r>
        <w:rPr>
          <w:rFonts w:ascii="Tahoma" w:hAnsi="Tahoma" w:cs="Tahoma" w:hint="default"/>
        </w:rPr>
        <w:t xml:space="preserve">   </w:t>
      </w:r>
      <w:r w:rsidRPr="000A41C2">
        <w:rPr>
          <w:rFonts w:ascii="Tahoma" w:hAnsi="Tahoma" w:cs="Tahoma" w:hint="default"/>
        </w:rPr>
        <w:t>&lt;td&gt;5000&lt;/td&gt;</w:t>
      </w:r>
      <w:r>
        <w:rPr>
          <w:rFonts w:ascii="Tahoma" w:hAnsi="Tahoma" w:cs="Tahoma" w:hint="default"/>
        </w:rPr>
        <w:t xml:space="preserve">   </w:t>
      </w:r>
      <w:r w:rsidRPr="000A41C2">
        <w:rPr>
          <w:rFonts w:ascii="Tahoma" w:hAnsi="Tahoma" w:cs="Tahoma" w:hint="default"/>
        </w:rPr>
        <w:t>&lt;/tr&gt;</w:t>
      </w:r>
    </w:p>
    <w:p w:rsidR="00A96E56" w:rsidRPr="000A41C2" w:rsidRDefault="00A96E56" w:rsidP="00A96E56">
      <w:pPr>
        <w:pStyle w:val="HTMLPreformatted"/>
        <w:spacing w:line="360" w:lineRule="auto"/>
        <w:rPr>
          <w:rFonts w:ascii="Tahoma" w:hAnsi="Tahoma" w:cs="Tahoma" w:hint="default"/>
        </w:rPr>
      </w:pPr>
      <w:r w:rsidRPr="000A41C2">
        <w:rPr>
          <w:rFonts w:ascii="Tahoma" w:hAnsi="Tahoma" w:cs="Tahoma" w:hint="default"/>
        </w:rPr>
        <w:t>&lt;tr&gt;</w:t>
      </w:r>
      <w:r>
        <w:rPr>
          <w:rFonts w:ascii="Tahoma" w:hAnsi="Tahoma" w:cs="Tahoma" w:hint="default"/>
        </w:rPr>
        <w:t xml:space="preserve">   </w:t>
      </w:r>
      <w:r w:rsidRPr="000A41C2">
        <w:rPr>
          <w:rFonts w:ascii="Tahoma" w:hAnsi="Tahoma" w:cs="Tahoma" w:hint="default"/>
        </w:rPr>
        <w:t>&lt;td&gt;Shabbir Hussein&lt;/td&gt;</w:t>
      </w:r>
      <w:r>
        <w:rPr>
          <w:rFonts w:ascii="Tahoma" w:hAnsi="Tahoma" w:cs="Tahoma" w:hint="default"/>
        </w:rPr>
        <w:t xml:space="preserve">   </w:t>
      </w:r>
      <w:r w:rsidRPr="000A41C2">
        <w:rPr>
          <w:rFonts w:ascii="Tahoma" w:hAnsi="Tahoma" w:cs="Tahoma" w:hint="default"/>
        </w:rPr>
        <w:t>&lt;td&gt;7000&lt;/td&gt;</w:t>
      </w:r>
      <w:r>
        <w:rPr>
          <w:rFonts w:ascii="Tahoma" w:hAnsi="Tahoma" w:cs="Tahoma" w:hint="default"/>
        </w:rPr>
        <w:t xml:space="preserve">   </w:t>
      </w:r>
      <w:r w:rsidRPr="000A41C2">
        <w:rPr>
          <w:rFonts w:ascii="Tahoma" w:hAnsi="Tahoma" w:cs="Tahoma" w:hint="default"/>
        </w:rPr>
        <w:t>&lt;/tr&gt;</w:t>
      </w:r>
    </w:p>
    <w:p w:rsidR="00A96E56" w:rsidRPr="000A41C2" w:rsidRDefault="00A96E56" w:rsidP="00A96E56">
      <w:pPr>
        <w:pStyle w:val="HTMLPreformatted"/>
        <w:spacing w:line="360" w:lineRule="auto"/>
        <w:rPr>
          <w:rFonts w:ascii="Tahoma" w:hAnsi="Tahoma" w:cs="Tahoma" w:hint="default"/>
        </w:rPr>
      </w:pPr>
      <w:r w:rsidRPr="000A41C2">
        <w:rPr>
          <w:rFonts w:ascii="Tahoma" w:hAnsi="Tahoma" w:cs="Tahoma" w:hint="default"/>
        </w:rPr>
        <w:t>&lt;/table&gt;</w:t>
      </w:r>
    </w:p>
    <w:p w:rsidR="00A96E56" w:rsidRPr="000A41C2" w:rsidRDefault="00A96E56" w:rsidP="00A96E56">
      <w:pPr>
        <w:pStyle w:val="HTMLPreformatted"/>
        <w:spacing w:line="360" w:lineRule="auto"/>
        <w:rPr>
          <w:rFonts w:ascii="Tahoma" w:hAnsi="Tahoma" w:cs="Tahoma" w:hint="default"/>
        </w:rPr>
      </w:pPr>
      <w:r w:rsidRPr="000A41C2">
        <w:rPr>
          <w:rFonts w:ascii="Tahoma" w:hAnsi="Tahoma" w:cs="Tahoma" w:hint="default"/>
        </w:rPr>
        <w:t>&lt;/body&gt;</w:t>
      </w:r>
    </w:p>
    <w:p w:rsidR="00A96E56" w:rsidRPr="000A41C2" w:rsidRDefault="00A96E56" w:rsidP="00A96E56">
      <w:pPr>
        <w:pStyle w:val="HTMLPreformatted"/>
        <w:spacing w:line="360" w:lineRule="auto"/>
        <w:rPr>
          <w:rFonts w:ascii="Tahoma" w:hAnsi="Tahoma" w:cs="Tahoma" w:hint="default"/>
        </w:rPr>
      </w:pPr>
      <w:r w:rsidRPr="000A41C2">
        <w:rPr>
          <w:rFonts w:ascii="Tahoma" w:hAnsi="Tahoma" w:cs="Tahoma" w:hint="default"/>
        </w:rPr>
        <w:t>&lt;/html&gt;</w:t>
      </w:r>
    </w:p>
    <w:p w:rsidR="00A96E56" w:rsidRPr="000A41C2" w:rsidRDefault="00A96E56" w:rsidP="00A96E56">
      <w:pPr>
        <w:spacing w:line="360" w:lineRule="auto"/>
        <w:jc w:val="both"/>
        <w:rPr>
          <w:rFonts w:ascii="Tahoma" w:hAnsi="Tahoma" w:cs="Tahoma"/>
          <w:sz w:val="24"/>
          <w:szCs w:val="24"/>
        </w:rPr>
      </w:pPr>
      <w:r w:rsidRPr="000A41C2">
        <w:rPr>
          <w:rFonts w:ascii="Tahoma" w:hAnsi="Tahoma" w:cs="Tahoma"/>
          <w:noProof/>
          <w:sz w:val="24"/>
          <w:szCs w:val="24"/>
          <w:lang w:eastAsia="en-US"/>
        </w:rPr>
        <w:drawing>
          <wp:inline distT="0" distB="0" distL="114300" distR="114300" wp14:anchorId="1789AAE4" wp14:editId="176D9B24">
            <wp:extent cx="3351530" cy="1762125"/>
            <wp:effectExtent l="0" t="0" r="1270" b="952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20"/>
                    <a:stretch>
                      <a:fillRect/>
                    </a:stretch>
                  </pic:blipFill>
                  <pic:spPr>
                    <a:xfrm>
                      <a:off x="0" y="0"/>
                      <a:ext cx="3351530" cy="1762125"/>
                    </a:xfrm>
                    <a:prstGeom prst="rect">
                      <a:avLst/>
                    </a:prstGeom>
                    <a:noFill/>
                    <a:ln w="9525">
                      <a:noFill/>
                    </a:ln>
                  </pic:spPr>
                </pic:pic>
              </a:graphicData>
            </a:graphic>
          </wp:inline>
        </w:drawing>
      </w:r>
    </w:p>
    <w:p w:rsidR="00A96E56" w:rsidRPr="000A41C2" w:rsidRDefault="00A96E56" w:rsidP="00A96E56">
      <w:pPr>
        <w:pStyle w:val="Heading2"/>
        <w:spacing w:line="360" w:lineRule="auto"/>
        <w:rPr>
          <w:rFonts w:ascii="Tahoma" w:hAnsi="Tahoma" w:cs="Tahoma" w:hint="default"/>
          <w:sz w:val="24"/>
          <w:szCs w:val="24"/>
          <w:u w:val="single"/>
        </w:rPr>
      </w:pPr>
      <w:r w:rsidRPr="000A41C2">
        <w:rPr>
          <w:rFonts w:ascii="Tahoma" w:hAnsi="Tahoma" w:cs="Tahoma" w:hint="default"/>
          <w:sz w:val="24"/>
          <w:szCs w:val="24"/>
          <w:u w:val="single"/>
        </w:rPr>
        <w:t>Colspan and Rowspan Attributes</w:t>
      </w:r>
    </w:p>
    <w:p w:rsidR="00A96E56" w:rsidRPr="000A41C2" w:rsidRDefault="00A96E56" w:rsidP="00A96E56">
      <w:pPr>
        <w:pStyle w:val="NormalWeb"/>
        <w:spacing w:line="360" w:lineRule="auto"/>
        <w:rPr>
          <w:rFonts w:ascii="Tahoma" w:hAnsi="Tahoma" w:cs="Tahoma"/>
        </w:rPr>
      </w:pPr>
      <w:r w:rsidRPr="000A41C2">
        <w:rPr>
          <w:rFonts w:ascii="Tahoma" w:hAnsi="Tahoma" w:cs="Tahoma"/>
          <w:b/>
        </w:rPr>
        <w:t>colspan</w:t>
      </w:r>
      <w:r w:rsidR="001E12EA">
        <w:rPr>
          <w:rFonts w:ascii="Tahoma" w:hAnsi="Tahoma" w:cs="Tahoma"/>
        </w:rPr>
        <w:t xml:space="preserve"> attribute</w:t>
      </w:r>
      <w:r w:rsidRPr="000A41C2">
        <w:rPr>
          <w:rFonts w:ascii="Tahoma" w:hAnsi="Tahoma" w:cs="Tahoma"/>
        </w:rPr>
        <w:t xml:space="preserve"> merge</w:t>
      </w:r>
      <w:r w:rsidR="001E12EA">
        <w:rPr>
          <w:rFonts w:ascii="Tahoma" w:hAnsi="Tahoma" w:cs="Tahoma"/>
        </w:rPr>
        <w:t>s</w:t>
      </w:r>
      <w:r w:rsidRPr="000A41C2">
        <w:rPr>
          <w:rFonts w:ascii="Tahoma" w:hAnsi="Tahoma" w:cs="Tahoma"/>
        </w:rPr>
        <w:t xml:space="preserve"> two or more columns into a single column.</w:t>
      </w:r>
      <w:r w:rsidR="001E12EA">
        <w:rPr>
          <w:rFonts w:ascii="Tahoma" w:hAnsi="Tahoma" w:cs="Tahoma"/>
        </w:rPr>
        <w:t xml:space="preserve"> Similar way</w:t>
      </w:r>
      <w:r w:rsidRPr="000A41C2">
        <w:rPr>
          <w:rFonts w:ascii="Tahoma" w:hAnsi="Tahoma" w:cs="Tahoma"/>
        </w:rPr>
        <w:t xml:space="preserve"> </w:t>
      </w:r>
      <w:r w:rsidRPr="000A41C2">
        <w:rPr>
          <w:rFonts w:ascii="Tahoma" w:hAnsi="Tahoma" w:cs="Tahoma"/>
          <w:b/>
        </w:rPr>
        <w:t>rowspan</w:t>
      </w:r>
      <w:r w:rsidRPr="000A41C2">
        <w:rPr>
          <w:rFonts w:ascii="Tahoma" w:hAnsi="Tahoma" w:cs="Tahoma"/>
        </w:rPr>
        <w:t xml:space="preserve"> merge</w:t>
      </w:r>
      <w:r w:rsidR="001E12EA">
        <w:rPr>
          <w:rFonts w:ascii="Tahoma" w:hAnsi="Tahoma" w:cs="Tahoma"/>
        </w:rPr>
        <w:t>s</w:t>
      </w:r>
      <w:r w:rsidRPr="000A41C2">
        <w:rPr>
          <w:rFonts w:ascii="Tahoma" w:hAnsi="Tahoma" w:cs="Tahoma"/>
        </w:rPr>
        <w:t xml:space="preserve"> two or more rows.</w:t>
      </w:r>
    </w:p>
    <w:p w:rsidR="00A96E56" w:rsidRPr="000A41C2" w:rsidRDefault="00A96E56" w:rsidP="00A96E56">
      <w:pPr>
        <w:pStyle w:val="Heading3"/>
        <w:spacing w:line="360" w:lineRule="auto"/>
        <w:rPr>
          <w:rFonts w:ascii="Tahoma" w:hAnsi="Tahoma" w:cs="Tahoma" w:hint="default"/>
          <w:sz w:val="24"/>
          <w:szCs w:val="24"/>
        </w:rPr>
      </w:pPr>
      <w:r w:rsidRPr="000A41C2">
        <w:rPr>
          <w:rFonts w:ascii="Tahoma" w:hAnsi="Tahoma" w:cs="Tahoma" w:hint="default"/>
          <w:sz w:val="24"/>
          <w:szCs w:val="24"/>
        </w:rPr>
        <w:t>Example</w:t>
      </w:r>
    </w:p>
    <w:p w:rsidR="00A96E56" w:rsidRPr="000A41C2" w:rsidRDefault="00A96E56" w:rsidP="00A96E56">
      <w:pPr>
        <w:pStyle w:val="HTMLPreformatted"/>
        <w:rPr>
          <w:rFonts w:ascii="Tahoma" w:hAnsi="Tahoma" w:cs="Tahoma" w:hint="default"/>
        </w:rPr>
      </w:pPr>
      <w:r w:rsidRPr="000A41C2">
        <w:rPr>
          <w:rFonts w:ascii="Tahoma" w:hAnsi="Tahoma" w:cs="Tahoma" w:hint="default"/>
        </w:rPr>
        <w:t>&lt;html&gt;</w:t>
      </w:r>
    </w:p>
    <w:p w:rsidR="00A96E56" w:rsidRPr="000A41C2" w:rsidRDefault="00A96E56" w:rsidP="00A96E56">
      <w:pPr>
        <w:pStyle w:val="HTMLPreformatted"/>
        <w:rPr>
          <w:rFonts w:ascii="Tahoma" w:hAnsi="Tahoma" w:cs="Tahoma" w:hint="default"/>
        </w:rPr>
      </w:pPr>
      <w:r w:rsidRPr="000A41C2">
        <w:rPr>
          <w:rFonts w:ascii="Tahoma" w:hAnsi="Tahoma" w:cs="Tahoma" w:hint="default"/>
        </w:rPr>
        <w:t>&lt;body&gt;</w:t>
      </w:r>
    </w:p>
    <w:p w:rsidR="00A96E56" w:rsidRPr="000A41C2" w:rsidRDefault="00A96E56" w:rsidP="00A96E56">
      <w:pPr>
        <w:pStyle w:val="HTMLPreformatted"/>
        <w:rPr>
          <w:rFonts w:ascii="Tahoma" w:hAnsi="Tahoma" w:cs="Tahoma" w:hint="default"/>
        </w:rPr>
      </w:pPr>
      <w:r w:rsidRPr="000A41C2">
        <w:rPr>
          <w:rFonts w:ascii="Tahoma" w:hAnsi="Tahoma" w:cs="Tahoma" w:hint="default"/>
        </w:rPr>
        <w:t>&lt;table border = "1"&gt;</w:t>
      </w:r>
    </w:p>
    <w:p w:rsidR="00A96E56" w:rsidRPr="000A41C2" w:rsidRDefault="00A96E56" w:rsidP="00A96E56">
      <w:pPr>
        <w:pStyle w:val="HTMLPreformatted"/>
        <w:rPr>
          <w:rFonts w:ascii="Tahoma" w:hAnsi="Tahoma" w:cs="Tahoma" w:hint="default"/>
        </w:rPr>
      </w:pPr>
      <w:r w:rsidRPr="000A41C2">
        <w:rPr>
          <w:rFonts w:ascii="Tahoma" w:hAnsi="Tahoma" w:cs="Tahoma" w:hint="default"/>
        </w:rPr>
        <w:t>&lt;tr&gt;</w:t>
      </w:r>
      <w:r w:rsidR="001E12EA">
        <w:rPr>
          <w:rFonts w:ascii="Tahoma" w:hAnsi="Tahoma" w:cs="Tahoma" w:hint="default"/>
        </w:rPr>
        <w:t xml:space="preserve"> </w:t>
      </w:r>
      <w:r w:rsidRPr="000A41C2">
        <w:rPr>
          <w:rFonts w:ascii="Tahoma" w:hAnsi="Tahoma" w:cs="Tahoma" w:hint="default"/>
        </w:rPr>
        <w:t>&lt;th&gt;Column 1&lt;/th&gt;</w:t>
      </w:r>
      <w:r>
        <w:rPr>
          <w:rFonts w:ascii="Tahoma" w:hAnsi="Tahoma" w:cs="Tahoma" w:hint="default"/>
        </w:rPr>
        <w:t xml:space="preserve">  </w:t>
      </w:r>
      <w:r w:rsidRPr="000A41C2">
        <w:rPr>
          <w:rFonts w:ascii="Tahoma" w:hAnsi="Tahoma" w:cs="Tahoma" w:hint="default"/>
        </w:rPr>
        <w:t>&lt;th&gt;Column 2&lt;/th&gt;</w:t>
      </w:r>
      <w:r>
        <w:rPr>
          <w:rFonts w:ascii="Tahoma" w:hAnsi="Tahoma" w:cs="Tahoma" w:hint="default"/>
        </w:rPr>
        <w:t xml:space="preserve">  </w:t>
      </w:r>
      <w:r w:rsidRPr="000A41C2">
        <w:rPr>
          <w:rFonts w:ascii="Tahoma" w:hAnsi="Tahoma" w:cs="Tahoma" w:hint="default"/>
        </w:rPr>
        <w:t>&lt;th&gt;Column 3&lt;/th&gt;</w:t>
      </w:r>
      <w:r w:rsidR="001E12EA">
        <w:rPr>
          <w:rFonts w:ascii="Tahoma" w:hAnsi="Tahoma" w:cs="Tahoma" w:hint="default"/>
        </w:rPr>
        <w:t xml:space="preserve">  </w:t>
      </w:r>
    </w:p>
    <w:p w:rsidR="00A96E56" w:rsidRPr="000A41C2" w:rsidRDefault="00A96E56" w:rsidP="00A96E56">
      <w:pPr>
        <w:pStyle w:val="HTMLPreformatted"/>
        <w:rPr>
          <w:rFonts w:ascii="Tahoma" w:hAnsi="Tahoma" w:cs="Tahoma" w:hint="default"/>
        </w:rPr>
      </w:pPr>
      <w:r w:rsidRPr="000A41C2">
        <w:rPr>
          <w:rFonts w:ascii="Tahoma" w:hAnsi="Tahoma" w:cs="Tahoma" w:hint="default"/>
        </w:rPr>
        <w:t>&lt;/tr&gt;</w:t>
      </w:r>
    </w:p>
    <w:p w:rsidR="00C3678B" w:rsidRDefault="00A96E56" w:rsidP="00A96E56">
      <w:pPr>
        <w:pStyle w:val="HTMLPreformatted"/>
        <w:rPr>
          <w:rFonts w:ascii="Tahoma" w:hAnsi="Tahoma" w:cs="Tahoma" w:hint="default"/>
        </w:rPr>
      </w:pPr>
      <w:r w:rsidRPr="000A41C2">
        <w:rPr>
          <w:rFonts w:ascii="Tahoma" w:hAnsi="Tahoma" w:cs="Tahoma" w:hint="default"/>
        </w:rPr>
        <w:lastRenderedPageBreak/>
        <w:t>&lt;tr&gt;</w:t>
      </w:r>
      <w:r w:rsidR="001E12EA">
        <w:rPr>
          <w:rFonts w:ascii="Tahoma" w:hAnsi="Tahoma" w:cs="Tahoma" w:hint="default"/>
        </w:rPr>
        <w:t xml:space="preserve">  </w:t>
      </w:r>
      <w:r w:rsidRPr="000A41C2">
        <w:rPr>
          <w:rFonts w:ascii="Tahoma" w:hAnsi="Tahoma" w:cs="Tahoma" w:hint="default"/>
        </w:rPr>
        <w:t>&lt;td rowspan = "2"&gt;Row 1 Cell 1&lt;/td&gt;</w:t>
      </w:r>
      <w:r w:rsidR="00C3678B">
        <w:rPr>
          <w:rFonts w:ascii="Tahoma" w:hAnsi="Tahoma" w:cs="Tahoma" w:hint="default"/>
        </w:rPr>
        <w:t xml:space="preserve"> </w:t>
      </w:r>
    </w:p>
    <w:p w:rsidR="00A96E56" w:rsidRPr="000A41C2" w:rsidRDefault="001E12EA" w:rsidP="00A96E56">
      <w:pPr>
        <w:pStyle w:val="HTMLPreformatted"/>
        <w:rPr>
          <w:rFonts w:ascii="Tahoma" w:hAnsi="Tahoma" w:cs="Tahoma" w:hint="default"/>
        </w:rPr>
      </w:pPr>
      <w:r>
        <w:rPr>
          <w:rFonts w:ascii="Tahoma" w:hAnsi="Tahoma" w:cs="Tahoma" w:hint="default"/>
        </w:rPr>
        <w:t xml:space="preserve">      </w:t>
      </w:r>
      <w:r w:rsidR="00A96E56" w:rsidRPr="000A41C2">
        <w:rPr>
          <w:rFonts w:ascii="Tahoma" w:hAnsi="Tahoma" w:cs="Tahoma" w:hint="default"/>
        </w:rPr>
        <w:t>&lt;td&gt;Row 1 Cell 2&lt;/td&gt;</w:t>
      </w:r>
      <w:r w:rsidR="00A96E56">
        <w:rPr>
          <w:rFonts w:ascii="Tahoma" w:hAnsi="Tahoma" w:cs="Tahoma" w:hint="default"/>
        </w:rPr>
        <w:t xml:space="preserve"> </w:t>
      </w:r>
      <w:r w:rsidR="00A96E56" w:rsidRPr="000A41C2">
        <w:rPr>
          <w:rFonts w:ascii="Tahoma" w:hAnsi="Tahoma" w:cs="Tahoma" w:hint="default"/>
        </w:rPr>
        <w:t>&lt;td&gt;Row 1 Cell 3&lt;/td&gt;</w:t>
      </w:r>
      <w:r>
        <w:rPr>
          <w:rFonts w:ascii="Tahoma" w:hAnsi="Tahoma" w:cs="Tahoma" w:hint="default"/>
        </w:rPr>
        <w:t xml:space="preserve">   </w:t>
      </w:r>
      <w:r w:rsidR="00A96E56" w:rsidRPr="000A41C2">
        <w:rPr>
          <w:rFonts w:ascii="Tahoma" w:hAnsi="Tahoma" w:cs="Tahoma" w:hint="default"/>
        </w:rPr>
        <w:t>&lt;/tr&gt;</w:t>
      </w:r>
    </w:p>
    <w:p w:rsidR="00A96E56" w:rsidRPr="000A41C2" w:rsidRDefault="00A96E56" w:rsidP="00A96E56">
      <w:pPr>
        <w:pStyle w:val="HTMLPreformatted"/>
        <w:rPr>
          <w:rFonts w:ascii="Tahoma" w:hAnsi="Tahoma" w:cs="Tahoma" w:hint="default"/>
        </w:rPr>
      </w:pPr>
      <w:r w:rsidRPr="000A41C2">
        <w:rPr>
          <w:rFonts w:ascii="Tahoma" w:hAnsi="Tahoma" w:cs="Tahoma" w:hint="default"/>
        </w:rPr>
        <w:t>&lt;tr&gt;</w:t>
      </w:r>
      <w:r w:rsidR="001E12EA">
        <w:rPr>
          <w:rFonts w:ascii="Tahoma" w:hAnsi="Tahoma" w:cs="Tahoma" w:hint="default"/>
        </w:rPr>
        <w:t xml:space="preserve">  </w:t>
      </w:r>
      <w:r w:rsidRPr="000A41C2">
        <w:rPr>
          <w:rFonts w:ascii="Tahoma" w:hAnsi="Tahoma" w:cs="Tahoma" w:hint="default"/>
        </w:rPr>
        <w:t>&lt;td&gt;Row 2 Cell 2&lt;/td&gt;</w:t>
      </w:r>
      <w:r>
        <w:rPr>
          <w:rFonts w:ascii="Tahoma" w:hAnsi="Tahoma" w:cs="Tahoma" w:hint="default"/>
        </w:rPr>
        <w:t xml:space="preserve"> </w:t>
      </w:r>
      <w:r w:rsidRPr="000A41C2">
        <w:rPr>
          <w:rFonts w:ascii="Tahoma" w:hAnsi="Tahoma" w:cs="Tahoma" w:hint="default"/>
        </w:rPr>
        <w:t>&lt;td&gt;Row 2 Cell 3&lt;/td&gt;</w:t>
      </w:r>
      <w:r w:rsidR="001E12EA">
        <w:rPr>
          <w:rFonts w:ascii="Tahoma" w:hAnsi="Tahoma" w:cs="Tahoma" w:hint="default"/>
        </w:rPr>
        <w:t xml:space="preserve">   </w:t>
      </w:r>
      <w:r w:rsidRPr="000A41C2">
        <w:rPr>
          <w:rFonts w:ascii="Tahoma" w:hAnsi="Tahoma" w:cs="Tahoma" w:hint="default"/>
        </w:rPr>
        <w:t>&lt;/tr&gt;</w:t>
      </w:r>
    </w:p>
    <w:p w:rsidR="00A96E56" w:rsidRPr="000A41C2" w:rsidRDefault="00A96E56" w:rsidP="00A96E56">
      <w:pPr>
        <w:pStyle w:val="HTMLPreformatted"/>
        <w:rPr>
          <w:rFonts w:ascii="Tahoma" w:hAnsi="Tahoma" w:cs="Tahoma" w:hint="default"/>
        </w:rPr>
      </w:pPr>
      <w:r w:rsidRPr="000A41C2">
        <w:rPr>
          <w:rFonts w:ascii="Tahoma" w:hAnsi="Tahoma" w:cs="Tahoma" w:hint="default"/>
        </w:rPr>
        <w:t>&lt;tr&gt;</w:t>
      </w:r>
      <w:r w:rsidR="001E12EA">
        <w:rPr>
          <w:rFonts w:ascii="Tahoma" w:hAnsi="Tahoma" w:cs="Tahoma" w:hint="default"/>
        </w:rPr>
        <w:t xml:space="preserve">  </w:t>
      </w:r>
      <w:r w:rsidRPr="000A41C2">
        <w:rPr>
          <w:rFonts w:ascii="Tahoma" w:hAnsi="Tahoma" w:cs="Tahoma" w:hint="default"/>
        </w:rPr>
        <w:t>&lt;td colspan = "3"&gt;Row 3 Cell 1&lt;/td&gt;</w:t>
      </w:r>
      <w:r w:rsidR="001E12EA">
        <w:rPr>
          <w:rFonts w:ascii="Tahoma" w:hAnsi="Tahoma" w:cs="Tahoma" w:hint="default"/>
        </w:rPr>
        <w:t xml:space="preserve">  </w:t>
      </w:r>
      <w:r w:rsidRPr="000A41C2">
        <w:rPr>
          <w:rFonts w:ascii="Tahoma" w:hAnsi="Tahoma" w:cs="Tahoma" w:hint="default"/>
        </w:rPr>
        <w:t>&lt;/tr&gt;</w:t>
      </w:r>
    </w:p>
    <w:p w:rsidR="00A96E56" w:rsidRDefault="00A96E56" w:rsidP="00A96E56">
      <w:pPr>
        <w:pStyle w:val="HTMLPreformatted"/>
        <w:rPr>
          <w:rFonts w:ascii="Tahoma" w:hAnsi="Tahoma" w:cs="Tahoma" w:hint="default"/>
        </w:rPr>
      </w:pPr>
      <w:r w:rsidRPr="000A41C2">
        <w:rPr>
          <w:rFonts w:ascii="Tahoma" w:hAnsi="Tahoma" w:cs="Tahoma" w:hint="default"/>
        </w:rPr>
        <w:t>&lt;/table&gt;</w:t>
      </w:r>
      <w:r w:rsidR="001E12EA">
        <w:rPr>
          <w:rFonts w:ascii="Tahoma" w:hAnsi="Tahoma" w:cs="Tahoma" w:hint="default"/>
        </w:rPr>
        <w:t xml:space="preserve">    </w:t>
      </w:r>
      <w:r w:rsidRPr="000A41C2">
        <w:rPr>
          <w:rFonts w:ascii="Tahoma" w:hAnsi="Tahoma" w:cs="Tahoma" w:hint="default"/>
        </w:rPr>
        <w:t>&lt;/body&gt;</w:t>
      </w:r>
      <w:r w:rsidR="001E12EA">
        <w:rPr>
          <w:rFonts w:ascii="Tahoma" w:hAnsi="Tahoma" w:cs="Tahoma" w:hint="default"/>
        </w:rPr>
        <w:t xml:space="preserve">     </w:t>
      </w:r>
      <w:r w:rsidRPr="000A41C2">
        <w:rPr>
          <w:rFonts w:ascii="Tahoma" w:hAnsi="Tahoma" w:cs="Tahoma" w:hint="default"/>
        </w:rPr>
        <w:t>&lt;/html&gt;</w:t>
      </w:r>
    </w:p>
    <w:p w:rsidR="001E12EA" w:rsidRPr="000A41C2" w:rsidRDefault="001E12EA" w:rsidP="00A96E56">
      <w:pPr>
        <w:pStyle w:val="HTMLPreformatted"/>
        <w:rPr>
          <w:rFonts w:ascii="Tahoma" w:hAnsi="Tahoma" w:cs="Tahoma" w:hint="default"/>
        </w:rPr>
      </w:pPr>
      <w:r w:rsidRPr="001E12EA">
        <w:rPr>
          <w:rFonts w:ascii="Tahoma" w:hAnsi="Tahoma" w:cs="Tahoma"/>
          <w:noProof/>
          <w:lang w:eastAsia="en-US"/>
        </w:rPr>
        <w:drawing>
          <wp:inline distT="0" distB="0" distL="0" distR="0" wp14:anchorId="7C6F41EA" wp14:editId="5340A9A3">
            <wp:extent cx="3075417" cy="1391478"/>
            <wp:effectExtent l="0" t="0" r="0" b="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rotWithShape="1">
                    <a:blip r:embed="rId21" cstate="print">
                      <a:extLst>
                        <a:ext uri="{28A0092B-C50C-407E-A947-70E740481C1C}">
                          <a14:useLocalDpi xmlns:a14="http://schemas.microsoft.com/office/drawing/2010/main" val="0"/>
                        </a:ext>
                      </a:extLst>
                    </a:blip>
                    <a:srcRect l="-1" t="6599" r="79148" b="78305"/>
                    <a:stretch/>
                  </pic:blipFill>
                  <pic:spPr bwMode="auto">
                    <a:xfrm>
                      <a:off x="0" y="0"/>
                      <a:ext cx="3074813" cy="1391204"/>
                    </a:xfrm>
                    <a:prstGeom prst="rect">
                      <a:avLst/>
                    </a:prstGeom>
                    <a:noFill/>
                    <a:ln>
                      <a:noFill/>
                    </a:ln>
                  </pic:spPr>
                </pic:pic>
              </a:graphicData>
            </a:graphic>
          </wp:inline>
        </w:drawing>
      </w:r>
    </w:p>
    <w:p w:rsidR="00A96E56" w:rsidRPr="000A41C2" w:rsidRDefault="00A96E56" w:rsidP="00A96E56">
      <w:pPr>
        <w:pStyle w:val="Heading2"/>
        <w:spacing w:line="360" w:lineRule="auto"/>
        <w:rPr>
          <w:rFonts w:ascii="Tahoma" w:hAnsi="Tahoma" w:cs="Tahoma" w:hint="default"/>
          <w:sz w:val="24"/>
          <w:szCs w:val="24"/>
        </w:rPr>
      </w:pPr>
      <w:r w:rsidRPr="000A41C2">
        <w:rPr>
          <w:rFonts w:ascii="Tahoma" w:hAnsi="Tahoma" w:cs="Tahoma" w:hint="default"/>
          <w:sz w:val="24"/>
          <w:szCs w:val="24"/>
        </w:rPr>
        <w:t>Tables Backgrounds</w:t>
      </w:r>
    </w:p>
    <w:p w:rsidR="00A96E56" w:rsidRPr="000A41C2" w:rsidRDefault="00A96E56" w:rsidP="00A96E56">
      <w:pPr>
        <w:pStyle w:val="NormalWeb"/>
        <w:spacing w:line="360" w:lineRule="auto"/>
        <w:rPr>
          <w:rFonts w:ascii="Tahoma" w:hAnsi="Tahoma" w:cs="Tahoma"/>
        </w:rPr>
      </w:pPr>
      <w:r w:rsidRPr="000A41C2">
        <w:rPr>
          <w:rFonts w:ascii="Tahoma" w:hAnsi="Tahoma" w:cs="Tahoma"/>
        </w:rPr>
        <w:t>You can set table background using one of the following two ways −</w:t>
      </w:r>
    </w:p>
    <w:p w:rsidR="00A96E56" w:rsidRPr="000A41C2" w:rsidRDefault="00A96E56" w:rsidP="00A96E56">
      <w:pPr>
        <w:pStyle w:val="NormalWeb"/>
        <w:spacing w:line="360" w:lineRule="auto"/>
        <w:rPr>
          <w:rFonts w:ascii="Tahoma" w:hAnsi="Tahoma" w:cs="Tahoma"/>
        </w:rPr>
      </w:pPr>
      <w:r w:rsidRPr="000A41C2">
        <w:rPr>
          <w:rFonts w:ascii="Tahoma" w:hAnsi="Tahoma" w:cs="Tahoma"/>
          <w:b/>
        </w:rPr>
        <w:t>bgcolor</w:t>
      </w:r>
      <w:r w:rsidRPr="000A41C2">
        <w:rPr>
          <w:rFonts w:ascii="Tahoma" w:hAnsi="Tahoma" w:cs="Tahoma"/>
        </w:rPr>
        <w:t xml:space="preserve"> attribute − You can set background color for whole table or just for one cell.</w:t>
      </w:r>
    </w:p>
    <w:p w:rsidR="00A96E56" w:rsidRPr="000A41C2" w:rsidRDefault="00A96E56" w:rsidP="00A96E56">
      <w:pPr>
        <w:pStyle w:val="NormalWeb"/>
        <w:spacing w:line="360" w:lineRule="auto"/>
        <w:rPr>
          <w:rFonts w:ascii="Tahoma" w:hAnsi="Tahoma" w:cs="Tahoma"/>
        </w:rPr>
      </w:pPr>
      <w:r w:rsidRPr="000A41C2">
        <w:rPr>
          <w:rFonts w:ascii="Tahoma" w:hAnsi="Tahoma" w:cs="Tahoma"/>
          <w:b/>
        </w:rPr>
        <w:t>background</w:t>
      </w:r>
      <w:r w:rsidRPr="000A41C2">
        <w:rPr>
          <w:rFonts w:ascii="Tahoma" w:hAnsi="Tahoma" w:cs="Tahoma"/>
        </w:rPr>
        <w:t xml:space="preserve"> attribute − You can set background image for whole table or just for one cell.</w:t>
      </w:r>
    </w:p>
    <w:p w:rsidR="001E12EA" w:rsidRDefault="001E12EA">
      <w:pPr>
        <w:rPr>
          <w:rFonts w:ascii="Tahoma" w:eastAsia="SimSun" w:hAnsi="Tahoma" w:cs="Tahoma"/>
          <w:b/>
          <w:bCs/>
          <w:kern w:val="44"/>
          <w:sz w:val="24"/>
          <w:szCs w:val="24"/>
          <w:u w:val="single"/>
        </w:rPr>
      </w:pPr>
      <w:r>
        <w:rPr>
          <w:rFonts w:ascii="Tahoma" w:hAnsi="Tahoma" w:cs="Tahoma"/>
          <w:sz w:val="24"/>
          <w:szCs w:val="24"/>
          <w:u w:val="single"/>
        </w:rPr>
        <w:br w:type="page"/>
      </w:r>
    </w:p>
    <w:p w:rsidR="00A96E56" w:rsidRPr="000A41C2" w:rsidRDefault="00A96E56" w:rsidP="00A96E56">
      <w:pPr>
        <w:pStyle w:val="Heading1"/>
        <w:spacing w:line="360" w:lineRule="auto"/>
        <w:rPr>
          <w:rFonts w:ascii="Tahoma" w:hAnsi="Tahoma" w:cs="Tahoma" w:hint="default"/>
          <w:sz w:val="24"/>
          <w:szCs w:val="24"/>
          <w:u w:val="single"/>
        </w:rPr>
      </w:pPr>
      <w:r w:rsidRPr="000A41C2">
        <w:rPr>
          <w:rFonts w:ascii="Tahoma" w:hAnsi="Tahoma" w:cs="Tahoma" w:hint="default"/>
          <w:sz w:val="24"/>
          <w:szCs w:val="24"/>
          <w:u w:val="single"/>
        </w:rPr>
        <w:lastRenderedPageBreak/>
        <w:t>HTML - Frames</w:t>
      </w:r>
    </w:p>
    <w:p w:rsidR="00A96E56" w:rsidRPr="000A41C2" w:rsidRDefault="001E12EA" w:rsidP="00A96E56">
      <w:pPr>
        <w:pStyle w:val="NormalWeb"/>
        <w:spacing w:line="360" w:lineRule="auto"/>
        <w:rPr>
          <w:rFonts w:ascii="Tahoma" w:hAnsi="Tahoma" w:cs="Tahoma"/>
        </w:rPr>
      </w:pPr>
      <w:r>
        <w:rPr>
          <w:rFonts w:ascii="Tahoma" w:hAnsi="Tahoma" w:cs="Tahoma"/>
        </w:rPr>
        <w:t>HTML frames are used to divide the</w:t>
      </w:r>
      <w:r w:rsidR="00A96E56" w:rsidRPr="000A41C2">
        <w:rPr>
          <w:rFonts w:ascii="Tahoma" w:hAnsi="Tahoma" w:cs="Tahoma"/>
        </w:rPr>
        <w:t xml:space="preserve"> browser window into multiple sections where each section can load a separate HTML document. A collection of frames in the browser window is known as a frameset. The window is divided into frames in a similar way the tables are organized: into rows and columns.</w:t>
      </w:r>
    </w:p>
    <w:p w:rsidR="00A96E56" w:rsidRPr="000A41C2" w:rsidRDefault="00A96E56" w:rsidP="00A96E56">
      <w:pPr>
        <w:pStyle w:val="Heading2"/>
        <w:spacing w:line="360" w:lineRule="auto"/>
        <w:rPr>
          <w:rFonts w:ascii="Tahoma" w:hAnsi="Tahoma" w:cs="Tahoma" w:hint="default"/>
          <w:sz w:val="24"/>
          <w:szCs w:val="24"/>
        </w:rPr>
      </w:pPr>
      <w:r w:rsidRPr="000A41C2">
        <w:rPr>
          <w:rFonts w:ascii="Tahoma" w:hAnsi="Tahoma" w:cs="Tahoma" w:hint="default"/>
          <w:sz w:val="24"/>
          <w:szCs w:val="24"/>
        </w:rPr>
        <w:t>Creating Frames</w:t>
      </w:r>
    </w:p>
    <w:p w:rsidR="00A96E56" w:rsidRPr="000A41C2" w:rsidRDefault="00A96E56" w:rsidP="00A96E56">
      <w:pPr>
        <w:pStyle w:val="NormalWeb"/>
        <w:spacing w:line="360" w:lineRule="auto"/>
        <w:rPr>
          <w:rFonts w:ascii="Tahoma" w:hAnsi="Tahoma" w:cs="Tahoma"/>
        </w:rPr>
      </w:pPr>
      <w:r w:rsidRPr="000A41C2">
        <w:rPr>
          <w:rFonts w:ascii="Tahoma" w:hAnsi="Tahoma" w:cs="Tahoma"/>
        </w:rPr>
        <w:t xml:space="preserve">To use frames on a page we use &lt;frameset&gt; tag instead of &lt;body&gt; tag. The &lt;frameset&gt; tag defines, how to divide the window into frames. The </w:t>
      </w:r>
      <w:r w:rsidRPr="000A41C2">
        <w:rPr>
          <w:rFonts w:ascii="Tahoma" w:hAnsi="Tahoma" w:cs="Tahoma"/>
          <w:b/>
        </w:rPr>
        <w:t>rows</w:t>
      </w:r>
      <w:r w:rsidRPr="000A41C2">
        <w:rPr>
          <w:rFonts w:ascii="Tahoma" w:hAnsi="Tahoma" w:cs="Tahoma"/>
        </w:rPr>
        <w:t xml:space="preserve"> attribute of &lt;frameset&gt; tag defines horizontal frames and </w:t>
      </w:r>
      <w:r w:rsidRPr="000A41C2">
        <w:rPr>
          <w:rFonts w:ascii="Tahoma" w:hAnsi="Tahoma" w:cs="Tahoma"/>
          <w:b/>
        </w:rPr>
        <w:t>cols</w:t>
      </w:r>
      <w:r w:rsidRPr="000A41C2">
        <w:rPr>
          <w:rFonts w:ascii="Tahoma" w:hAnsi="Tahoma" w:cs="Tahoma"/>
        </w:rPr>
        <w:t xml:space="preserve"> attribute defines vertical frames. Each frame is indicated by &lt;frame&gt; tag and it defines which HTML document shall open into the frame.</w:t>
      </w:r>
    </w:p>
    <w:p w:rsidR="00A96E56" w:rsidRPr="000A41C2" w:rsidRDefault="00A96E56" w:rsidP="00A96E56">
      <w:pPr>
        <w:pStyle w:val="Heading3"/>
        <w:spacing w:line="360" w:lineRule="auto"/>
        <w:rPr>
          <w:rFonts w:ascii="Tahoma" w:hAnsi="Tahoma" w:cs="Tahoma" w:hint="default"/>
          <w:sz w:val="24"/>
          <w:szCs w:val="24"/>
        </w:rPr>
      </w:pPr>
      <w:r w:rsidRPr="000A41C2">
        <w:rPr>
          <w:rFonts w:ascii="Tahoma" w:hAnsi="Tahoma" w:cs="Tahoma" w:hint="default"/>
          <w:sz w:val="24"/>
          <w:szCs w:val="24"/>
        </w:rPr>
        <w:t>Example</w:t>
      </w:r>
    </w:p>
    <w:p w:rsidR="00A96E56" w:rsidRPr="000A41C2" w:rsidRDefault="00A96E56" w:rsidP="00A96E56">
      <w:pPr>
        <w:pStyle w:val="NormalWeb"/>
        <w:spacing w:line="360" w:lineRule="auto"/>
        <w:rPr>
          <w:rFonts w:ascii="Tahoma" w:hAnsi="Tahoma" w:cs="Tahoma"/>
        </w:rPr>
      </w:pPr>
      <w:r w:rsidRPr="000A41C2">
        <w:rPr>
          <w:rFonts w:ascii="Tahoma" w:hAnsi="Tahoma" w:cs="Tahoma"/>
        </w:rPr>
        <w:t>Following is the example to create three horizontal frames −</w:t>
      </w:r>
    </w:p>
    <w:p w:rsidR="00A96E56" w:rsidRPr="000A41C2" w:rsidRDefault="00A96E56" w:rsidP="00A96E56">
      <w:pPr>
        <w:pStyle w:val="HTMLPreformatted"/>
        <w:spacing w:line="360" w:lineRule="auto"/>
        <w:rPr>
          <w:rFonts w:ascii="Tahoma" w:hAnsi="Tahoma" w:cs="Tahoma" w:hint="default"/>
        </w:rPr>
      </w:pPr>
      <w:r w:rsidRPr="000A41C2">
        <w:rPr>
          <w:rFonts w:ascii="Tahoma" w:hAnsi="Tahoma" w:cs="Tahoma" w:hint="default"/>
        </w:rPr>
        <w:t>&lt;!DOCTYPE html&gt;&lt;html&gt;</w:t>
      </w:r>
    </w:p>
    <w:p w:rsidR="00A96E56" w:rsidRPr="000A41C2" w:rsidRDefault="00A96E56" w:rsidP="00A96E56">
      <w:pPr>
        <w:pStyle w:val="HTMLPreformatted"/>
        <w:spacing w:line="360" w:lineRule="auto"/>
        <w:rPr>
          <w:rFonts w:ascii="Tahoma" w:hAnsi="Tahoma" w:cs="Tahoma" w:hint="default"/>
        </w:rPr>
      </w:pPr>
      <w:r w:rsidRPr="000A41C2">
        <w:rPr>
          <w:rFonts w:ascii="Tahoma" w:hAnsi="Tahoma" w:cs="Tahoma" w:hint="default"/>
        </w:rPr>
        <w:t>&lt;frameset rows = "10%,80%,10%"&gt;</w:t>
      </w:r>
    </w:p>
    <w:p w:rsidR="006E7652" w:rsidRPr="006E7652" w:rsidRDefault="006E7652" w:rsidP="006E7652">
      <w:pPr>
        <w:pStyle w:val="HTMLPreformatted"/>
        <w:spacing w:line="360" w:lineRule="auto"/>
        <w:rPr>
          <w:rFonts w:ascii="Tahoma" w:hAnsi="Tahoma" w:cs="Tahoma" w:hint="default"/>
        </w:rPr>
      </w:pPr>
      <w:r>
        <w:rPr>
          <w:rFonts w:ascii="Tahoma" w:hAnsi="Tahoma" w:cs="Tahoma" w:hint="default"/>
        </w:rPr>
        <w:t xml:space="preserve">     </w:t>
      </w:r>
      <w:r w:rsidRPr="006E7652">
        <w:rPr>
          <w:rFonts w:ascii="Tahoma" w:hAnsi="Tahoma" w:cs="Tahoma"/>
        </w:rPr>
        <w:t>&lt;frame name = "Left" src = "h8.html" /&gt;</w:t>
      </w:r>
    </w:p>
    <w:p w:rsidR="006E7652" w:rsidRPr="006E7652" w:rsidRDefault="006E7652" w:rsidP="006E7652">
      <w:pPr>
        <w:pStyle w:val="HTMLPreformatted"/>
        <w:spacing w:line="360" w:lineRule="auto"/>
        <w:rPr>
          <w:rFonts w:ascii="Tahoma" w:hAnsi="Tahoma" w:cs="Tahoma" w:hint="default"/>
        </w:rPr>
      </w:pPr>
      <w:r>
        <w:rPr>
          <w:rFonts w:ascii="Tahoma" w:hAnsi="Tahoma" w:cs="Tahoma" w:hint="default"/>
        </w:rPr>
        <w:t xml:space="preserve">     </w:t>
      </w:r>
      <w:r w:rsidRPr="006E7652">
        <w:rPr>
          <w:rFonts w:ascii="Tahoma" w:hAnsi="Tahoma" w:cs="Tahoma"/>
        </w:rPr>
        <w:t>&lt;frame name = "Mid" src = "h17.html" /&gt;</w:t>
      </w:r>
    </w:p>
    <w:p w:rsidR="00A96E56" w:rsidRPr="000A41C2" w:rsidRDefault="006E7652" w:rsidP="006E7652">
      <w:pPr>
        <w:pStyle w:val="HTMLPreformatted"/>
        <w:spacing w:line="360" w:lineRule="auto"/>
        <w:rPr>
          <w:rFonts w:ascii="Tahoma" w:hAnsi="Tahoma" w:cs="Tahoma" w:hint="default"/>
        </w:rPr>
      </w:pPr>
      <w:r w:rsidRPr="006E7652">
        <w:rPr>
          <w:rFonts w:ascii="Tahoma" w:hAnsi="Tahoma" w:cs="Tahoma"/>
        </w:rPr>
        <w:t xml:space="preserve">      &lt;frame name = "Right" src = "h7.html" /&gt;</w:t>
      </w:r>
      <w:r w:rsidR="00A96E56" w:rsidRPr="000A41C2">
        <w:rPr>
          <w:rFonts w:ascii="Tahoma" w:hAnsi="Tahoma" w:cs="Tahoma" w:hint="default"/>
        </w:rPr>
        <w:t>&lt;noframes&gt;</w:t>
      </w:r>
    </w:p>
    <w:p w:rsidR="00A96E56" w:rsidRPr="000A41C2" w:rsidRDefault="00A96E56" w:rsidP="00A96E56">
      <w:pPr>
        <w:pStyle w:val="HTMLPreformatted"/>
        <w:spacing w:line="360" w:lineRule="auto"/>
        <w:rPr>
          <w:rFonts w:ascii="Tahoma" w:hAnsi="Tahoma" w:cs="Tahoma" w:hint="default"/>
        </w:rPr>
      </w:pPr>
      <w:r w:rsidRPr="000A41C2">
        <w:rPr>
          <w:rFonts w:ascii="Tahoma" w:hAnsi="Tahoma" w:cs="Tahoma" w:hint="default"/>
        </w:rPr>
        <w:t>&lt;body&gt;Your browser does not support frames.&lt;/body&gt;</w:t>
      </w:r>
    </w:p>
    <w:p w:rsidR="00A96E56" w:rsidRPr="000A41C2" w:rsidRDefault="00A96E56" w:rsidP="00A96E56">
      <w:pPr>
        <w:pStyle w:val="HTMLPreformatted"/>
        <w:spacing w:line="360" w:lineRule="auto"/>
        <w:rPr>
          <w:rFonts w:ascii="Tahoma" w:hAnsi="Tahoma" w:cs="Tahoma" w:hint="default"/>
        </w:rPr>
      </w:pPr>
      <w:r w:rsidRPr="000A41C2">
        <w:rPr>
          <w:rFonts w:ascii="Tahoma" w:hAnsi="Tahoma" w:cs="Tahoma" w:hint="default"/>
        </w:rPr>
        <w:t>&lt;/noframes&gt;</w:t>
      </w:r>
      <w:r w:rsidR="000E4798">
        <w:rPr>
          <w:rFonts w:ascii="Tahoma" w:hAnsi="Tahoma" w:cs="Tahoma" w:hint="default"/>
        </w:rPr>
        <w:t xml:space="preserve">   </w:t>
      </w:r>
      <w:r w:rsidRPr="000A41C2">
        <w:rPr>
          <w:rFonts w:ascii="Tahoma" w:hAnsi="Tahoma" w:cs="Tahoma" w:hint="default"/>
        </w:rPr>
        <w:t>&lt;/frameset&gt;</w:t>
      </w:r>
      <w:r w:rsidR="000E4798">
        <w:rPr>
          <w:rFonts w:ascii="Tahoma" w:hAnsi="Tahoma" w:cs="Tahoma" w:hint="default"/>
        </w:rPr>
        <w:t xml:space="preserve">   </w:t>
      </w:r>
      <w:r w:rsidRPr="000A41C2">
        <w:rPr>
          <w:rFonts w:ascii="Tahoma" w:hAnsi="Tahoma" w:cs="Tahoma" w:hint="default"/>
        </w:rPr>
        <w:t>&lt;/html&gt;</w:t>
      </w:r>
    </w:p>
    <w:p w:rsidR="00A96E56" w:rsidRDefault="006E7652" w:rsidP="00E3032E">
      <w:pPr>
        <w:pStyle w:val="Heading1"/>
        <w:spacing w:line="360" w:lineRule="auto"/>
        <w:rPr>
          <w:rFonts w:ascii="Tahoma" w:hAnsi="Tahoma" w:cs="Tahoma" w:hint="default"/>
          <w:sz w:val="24"/>
          <w:szCs w:val="24"/>
          <w:u w:val="single"/>
        </w:rPr>
      </w:pPr>
      <w:r w:rsidRPr="006E7652">
        <w:rPr>
          <w:rFonts w:ascii="Tahoma" w:hAnsi="Tahoma" w:cs="Tahoma"/>
          <w:noProof/>
          <w:sz w:val="24"/>
          <w:szCs w:val="24"/>
          <w:u w:val="single"/>
          <w:lang w:eastAsia="en-US"/>
        </w:rPr>
        <w:drawing>
          <wp:inline distT="0" distB="0" distL="0" distR="0" wp14:anchorId="771008B1" wp14:editId="3D2A68CF">
            <wp:extent cx="2425148" cy="1515718"/>
            <wp:effectExtent l="0" t="0" r="0" b="0"/>
            <wp:docPr id="1"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24827" cy="1515517"/>
                    </a:xfrm>
                    <a:prstGeom prst="rect">
                      <a:avLst/>
                    </a:prstGeom>
                    <a:noFill/>
                    <a:ln>
                      <a:noFill/>
                    </a:ln>
                  </pic:spPr>
                </pic:pic>
              </a:graphicData>
            </a:graphic>
          </wp:inline>
        </w:drawing>
      </w:r>
    </w:p>
    <w:p w:rsidR="000E4798" w:rsidRDefault="000E4798" w:rsidP="006E7652">
      <w:pPr>
        <w:pStyle w:val="HTMLPreformatted"/>
        <w:spacing w:line="360" w:lineRule="auto"/>
        <w:rPr>
          <w:rFonts w:ascii="Tahoma" w:hAnsi="Tahoma" w:cs="Tahoma" w:hint="default"/>
        </w:rPr>
      </w:pPr>
    </w:p>
    <w:p w:rsidR="006E7652" w:rsidRPr="000A41C2" w:rsidRDefault="006E7652" w:rsidP="006E7652">
      <w:pPr>
        <w:pStyle w:val="HTMLPreformatted"/>
        <w:spacing w:line="360" w:lineRule="auto"/>
        <w:rPr>
          <w:rFonts w:ascii="Tahoma" w:hAnsi="Tahoma" w:cs="Tahoma" w:hint="default"/>
        </w:rPr>
      </w:pPr>
      <w:r w:rsidRPr="000A41C2">
        <w:rPr>
          <w:rFonts w:ascii="Tahoma" w:hAnsi="Tahoma" w:cs="Tahoma" w:hint="default"/>
        </w:rPr>
        <w:lastRenderedPageBreak/>
        <w:t>&lt;!DOCTYPE html&gt;&lt;html&gt;</w:t>
      </w:r>
    </w:p>
    <w:p w:rsidR="006E7652" w:rsidRPr="000A41C2" w:rsidRDefault="006E7652" w:rsidP="006E7652">
      <w:pPr>
        <w:pStyle w:val="HTMLPreformatted"/>
        <w:spacing w:line="360" w:lineRule="auto"/>
        <w:rPr>
          <w:rFonts w:ascii="Tahoma" w:hAnsi="Tahoma" w:cs="Tahoma" w:hint="default"/>
        </w:rPr>
      </w:pPr>
      <w:r w:rsidRPr="000A41C2">
        <w:rPr>
          <w:rFonts w:ascii="Tahoma" w:hAnsi="Tahoma" w:cs="Tahoma" w:hint="default"/>
        </w:rPr>
        <w:t xml:space="preserve">&lt;frameset </w:t>
      </w:r>
      <w:r>
        <w:rPr>
          <w:rFonts w:ascii="Tahoma" w:hAnsi="Tahoma" w:cs="Tahoma" w:hint="default"/>
        </w:rPr>
        <w:t>cols = "20%,50%,3</w:t>
      </w:r>
      <w:r w:rsidRPr="000A41C2">
        <w:rPr>
          <w:rFonts w:ascii="Tahoma" w:hAnsi="Tahoma" w:cs="Tahoma" w:hint="default"/>
        </w:rPr>
        <w:t>0%"&gt;</w:t>
      </w:r>
    </w:p>
    <w:p w:rsidR="006E7652" w:rsidRPr="006E7652" w:rsidRDefault="006E7652" w:rsidP="006E7652">
      <w:pPr>
        <w:pStyle w:val="HTMLPreformatted"/>
        <w:spacing w:line="360" w:lineRule="auto"/>
        <w:rPr>
          <w:rFonts w:ascii="Tahoma" w:hAnsi="Tahoma" w:cs="Tahoma" w:hint="default"/>
        </w:rPr>
      </w:pPr>
      <w:r>
        <w:rPr>
          <w:rFonts w:ascii="Tahoma" w:hAnsi="Tahoma" w:cs="Tahoma" w:hint="default"/>
        </w:rPr>
        <w:t xml:space="preserve">     </w:t>
      </w:r>
      <w:r w:rsidRPr="006E7652">
        <w:rPr>
          <w:rFonts w:ascii="Tahoma" w:hAnsi="Tahoma" w:cs="Tahoma"/>
        </w:rPr>
        <w:t>&lt;frame name = "Left" src = "h8.html" /&gt;</w:t>
      </w:r>
    </w:p>
    <w:p w:rsidR="006E7652" w:rsidRPr="006E7652" w:rsidRDefault="006E7652" w:rsidP="006E7652">
      <w:pPr>
        <w:pStyle w:val="HTMLPreformatted"/>
        <w:spacing w:line="360" w:lineRule="auto"/>
        <w:rPr>
          <w:rFonts w:ascii="Tahoma" w:hAnsi="Tahoma" w:cs="Tahoma" w:hint="default"/>
        </w:rPr>
      </w:pPr>
      <w:r>
        <w:rPr>
          <w:rFonts w:ascii="Tahoma" w:hAnsi="Tahoma" w:cs="Tahoma" w:hint="default"/>
        </w:rPr>
        <w:t xml:space="preserve">     </w:t>
      </w:r>
      <w:r w:rsidRPr="006E7652">
        <w:rPr>
          <w:rFonts w:ascii="Tahoma" w:hAnsi="Tahoma" w:cs="Tahoma"/>
        </w:rPr>
        <w:t>&lt;frame name = "Mid" src = "h17.html" /&gt;</w:t>
      </w:r>
    </w:p>
    <w:p w:rsidR="006E7652" w:rsidRPr="000A41C2" w:rsidRDefault="006E7652" w:rsidP="006E7652">
      <w:pPr>
        <w:pStyle w:val="HTMLPreformatted"/>
        <w:spacing w:line="360" w:lineRule="auto"/>
        <w:rPr>
          <w:rFonts w:ascii="Tahoma" w:hAnsi="Tahoma" w:cs="Tahoma" w:hint="default"/>
        </w:rPr>
      </w:pPr>
      <w:r w:rsidRPr="006E7652">
        <w:rPr>
          <w:rFonts w:ascii="Tahoma" w:hAnsi="Tahoma" w:cs="Tahoma"/>
        </w:rPr>
        <w:t xml:space="preserve">      &lt;frame name = "Right" src = "h7.html" /&gt;</w:t>
      </w:r>
      <w:r w:rsidRPr="000A41C2">
        <w:rPr>
          <w:rFonts w:ascii="Tahoma" w:hAnsi="Tahoma" w:cs="Tahoma" w:hint="default"/>
        </w:rPr>
        <w:t>&lt;noframes&gt;</w:t>
      </w:r>
    </w:p>
    <w:p w:rsidR="006E7652" w:rsidRPr="000A41C2" w:rsidRDefault="006E7652" w:rsidP="006E7652">
      <w:pPr>
        <w:pStyle w:val="HTMLPreformatted"/>
        <w:spacing w:line="360" w:lineRule="auto"/>
        <w:rPr>
          <w:rFonts w:ascii="Tahoma" w:hAnsi="Tahoma" w:cs="Tahoma" w:hint="default"/>
        </w:rPr>
      </w:pPr>
      <w:r w:rsidRPr="000A41C2">
        <w:rPr>
          <w:rFonts w:ascii="Tahoma" w:hAnsi="Tahoma" w:cs="Tahoma" w:hint="default"/>
        </w:rPr>
        <w:t>&lt;noframes&gt;</w:t>
      </w:r>
    </w:p>
    <w:p w:rsidR="006E7652" w:rsidRPr="000A41C2" w:rsidRDefault="006E7652" w:rsidP="006E7652">
      <w:pPr>
        <w:pStyle w:val="HTMLPreformatted"/>
        <w:spacing w:line="360" w:lineRule="auto"/>
        <w:rPr>
          <w:rFonts w:ascii="Tahoma" w:hAnsi="Tahoma" w:cs="Tahoma" w:hint="default"/>
        </w:rPr>
      </w:pPr>
      <w:r w:rsidRPr="000A41C2">
        <w:rPr>
          <w:rFonts w:ascii="Tahoma" w:hAnsi="Tahoma" w:cs="Tahoma" w:hint="default"/>
        </w:rPr>
        <w:t>&lt;body&gt;Your browser does not support frames.&lt;/body&gt;</w:t>
      </w:r>
    </w:p>
    <w:p w:rsidR="006E7652" w:rsidRPr="000A41C2" w:rsidRDefault="006E7652" w:rsidP="006E7652">
      <w:pPr>
        <w:pStyle w:val="HTMLPreformatted"/>
        <w:spacing w:line="360" w:lineRule="auto"/>
        <w:rPr>
          <w:rFonts w:ascii="Tahoma" w:hAnsi="Tahoma" w:cs="Tahoma" w:hint="default"/>
        </w:rPr>
      </w:pPr>
      <w:r w:rsidRPr="000A41C2">
        <w:rPr>
          <w:rFonts w:ascii="Tahoma" w:hAnsi="Tahoma" w:cs="Tahoma" w:hint="default"/>
        </w:rPr>
        <w:t>&lt;/noframes&gt;</w:t>
      </w:r>
      <w:r w:rsidR="0085791B">
        <w:rPr>
          <w:rFonts w:ascii="Tahoma" w:hAnsi="Tahoma" w:cs="Tahoma" w:hint="default"/>
        </w:rPr>
        <w:t xml:space="preserve">   </w:t>
      </w:r>
      <w:r w:rsidRPr="000A41C2">
        <w:rPr>
          <w:rFonts w:ascii="Tahoma" w:hAnsi="Tahoma" w:cs="Tahoma" w:hint="default"/>
        </w:rPr>
        <w:t>&lt;/frameset&gt;</w:t>
      </w:r>
      <w:r w:rsidR="0085791B">
        <w:rPr>
          <w:rFonts w:ascii="Tahoma" w:hAnsi="Tahoma" w:cs="Tahoma" w:hint="default"/>
        </w:rPr>
        <w:t xml:space="preserve">   </w:t>
      </w:r>
      <w:r w:rsidRPr="000A41C2">
        <w:rPr>
          <w:rFonts w:ascii="Tahoma" w:hAnsi="Tahoma" w:cs="Tahoma" w:hint="default"/>
        </w:rPr>
        <w:t>&lt;/html&gt;</w:t>
      </w:r>
    </w:p>
    <w:p w:rsidR="006E7652" w:rsidRPr="006E7652" w:rsidRDefault="006E7652" w:rsidP="006E7652"/>
    <w:p w:rsidR="006E7652" w:rsidRDefault="006E7652" w:rsidP="006E7652">
      <w:r>
        <w:rPr>
          <w:noProof/>
          <w:lang w:eastAsia="en-US"/>
        </w:rPr>
        <w:drawing>
          <wp:inline distT="0" distB="0" distL="0" distR="0" wp14:anchorId="2C19EC66" wp14:editId="7723FEB7">
            <wp:extent cx="3836504" cy="23978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39503" cy="2399690"/>
                    </a:xfrm>
                    <a:prstGeom prst="rect">
                      <a:avLst/>
                    </a:prstGeom>
                  </pic:spPr>
                </pic:pic>
              </a:graphicData>
            </a:graphic>
          </wp:inline>
        </w:drawing>
      </w:r>
    </w:p>
    <w:p w:rsidR="001A6021" w:rsidRPr="001A6021" w:rsidRDefault="001A6021" w:rsidP="006E7652">
      <w:pPr>
        <w:rPr>
          <w:rFonts w:ascii="Tahoma" w:eastAsia="SimSun" w:hAnsi="Tahoma" w:cs="Tahoma"/>
          <w:b/>
          <w:bCs/>
          <w:kern w:val="44"/>
          <w:sz w:val="24"/>
          <w:szCs w:val="24"/>
        </w:rPr>
      </w:pPr>
      <w:r w:rsidRPr="001A6021">
        <w:rPr>
          <w:rFonts w:ascii="Tahoma" w:eastAsia="SimSun" w:hAnsi="Tahoma" w:cs="Tahoma"/>
          <w:b/>
          <w:bCs/>
          <w:kern w:val="44"/>
          <w:sz w:val="24"/>
          <w:szCs w:val="24"/>
        </w:rPr>
        <w:t>Disadvantages</w:t>
      </w:r>
    </w:p>
    <w:p w:rsidR="001A6021" w:rsidRPr="001A6021" w:rsidRDefault="001A6021" w:rsidP="001A6021">
      <w:pPr>
        <w:spacing w:line="360" w:lineRule="auto"/>
        <w:ind w:left="420"/>
        <w:rPr>
          <w:rFonts w:ascii="Tahoma" w:eastAsia="SimSun" w:hAnsi="Tahoma" w:cs="Tahoma"/>
          <w:bCs/>
          <w:kern w:val="44"/>
          <w:sz w:val="24"/>
          <w:szCs w:val="24"/>
        </w:rPr>
      </w:pPr>
      <w:r w:rsidRPr="001A6021">
        <w:rPr>
          <w:rFonts w:ascii="Tahoma" w:eastAsia="SimSun" w:hAnsi="Tahoma" w:cs="Tahoma"/>
          <w:bCs/>
          <w:kern w:val="44"/>
          <w:sz w:val="24"/>
          <w:szCs w:val="24"/>
        </w:rPr>
        <w:t>Some smaller devices cannot cope with frames often because their screen is not big enough to be divided up</w:t>
      </w:r>
    </w:p>
    <w:p w:rsidR="001A6021" w:rsidRPr="001A6021" w:rsidRDefault="001A6021" w:rsidP="001A6021">
      <w:pPr>
        <w:spacing w:line="360" w:lineRule="auto"/>
        <w:ind w:left="420"/>
        <w:rPr>
          <w:rFonts w:ascii="Tahoma" w:eastAsia="SimSun" w:hAnsi="Tahoma" w:cs="Tahoma"/>
          <w:bCs/>
          <w:kern w:val="44"/>
          <w:sz w:val="24"/>
          <w:szCs w:val="24"/>
        </w:rPr>
      </w:pPr>
      <w:r w:rsidRPr="001A6021">
        <w:rPr>
          <w:rFonts w:ascii="Tahoma" w:eastAsia="SimSun" w:hAnsi="Tahoma" w:cs="Tahoma"/>
          <w:bCs/>
          <w:kern w:val="44"/>
          <w:sz w:val="24"/>
          <w:szCs w:val="24"/>
        </w:rPr>
        <w:t>Sometimes page will be dis</w:t>
      </w:r>
      <w:r>
        <w:rPr>
          <w:rFonts w:ascii="Tahoma" w:eastAsia="SimSun" w:hAnsi="Tahoma" w:cs="Tahoma"/>
          <w:bCs/>
          <w:kern w:val="44"/>
          <w:sz w:val="24"/>
          <w:szCs w:val="24"/>
        </w:rPr>
        <w:t>played differently on different</w:t>
      </w:r>
      <w:r w:rsidRPr="001A6021">
        <w:rPr>
          <w:rFonts w:ascii="Tahoma" w:eastAsia="SimSun" w:hAnsi="Tahoma" w:cs="Tahoma"/>
          <w:bCs/>
          <w:kern w:val="44"/>
          <w:sz w:val="24"/>
          <w:szCs w:val="24"/>
        </w:rPr>
        <w:t xml:space="preserve"> computers due to different screen resolution.</w:t>
      </w:r>
    </w:p>
    <w:p w:rsidR="001A6021" w:rsidRDefault="001A6021" w:rsidP="001A6021">
      <w:pPr>
        <w:spacing w:line="360" w:lineRule="auto"/>
        <w:ind w:left="420"/>
        <w:rPr>
          <w:rFonts w:ascii="Tahoma" w:eastAsia="SimSun" w:hAnsi="Tahoma" w:cs="Tahoma"/>
          <w:bCs/>
          <w:kern w:val="44"/>
          <w:sz w:val="24"/>
          <w:szCs w:val="24"/>
        </w:rPr>
      </w:pPr>
      <w:r w:rsidRPr="001A6021">
        <w:rPr>
          <w:rFonts w:ascii="Tahoma" w:eastAsia="SimSun" w:hAnsi="Tahoma" w:cs="Tahoma"/>
          <w:bCs/>
          <w:kern w:val="44"/>
          <w:sz w:val="24"/>
          <w:szCs w:val="24"/>
        </w:rPr>
        <w:t>There are few browsers that do not support frame technology</w:t>
      </w:r>
    </w:p>
    <w:p w:rsidR="001A6021" w:rsidRPr="000A41C2" w:rsidRDefault="001A6021" w:rsidP="001A6021">
      <w:pPr>
        <w:pStyle w:val="Heading2"/>
        <w:spacing w:line="360" w:lineRule="auto"/>
        <w:rPr>
          <w:rFonts w:ascii="Tahoma" w:hAnsi="Tahoma" w:cs="Tahoma" w:hint="default"/>
          <w:sz w:val="24"/>
          <w:szCs w:val="24"/>
        </w:rPr>
      </w:pPr>
      <w:r>
        <w:rPr>
          <w:rFonts w:ascii="Tahoma" w:hAnsi="Tahoma" w:cs="Tahoma" w:hint="default"/>
          <w:sz w:val="24"/>
          <w:szCs w:val="24"/>
        </w:rPr>
        <w:t>The &lt;frameset&gt; Attributes</w:t>
      </w:r>
    </w:p>
    <w:p w:rsidR="001A6021" w:rsidRPr="001A6021" w:rsidRDefault="001A6021" w:rsidP="001A6021">
      <w:pPr>
        <w:spacing w:line="360" w:lineRule="auto"/>
        <w:ind w:left="420"/>
        <w:rPr>
          <w:rFonts w:ascii="Tahoma" w:eastAsia="SimSun" w:hAnsi="Tahoma" w:cs="Tahoma"/>
          <w:bCs/>
          <w:kern w:val="44"/>
          <w:sz w:val="24"/>
          <w:szCs w:val="24"/>
        </w:rPr>
      </w:pPr>
      <w:r w:rsidRPr="001A6021">
        <w:rPr>
          <w:rFonts w:ascii="Tahoma" w:eastAsia="SimSun" w:hAnsi="Tahoma" w:cs="Tahoma"/>
          <w:b/>
          <w:bCs/>
          <w:kern w:val="44"/>
          <w:sz w:val="24"/>
          <w:szCs w:val="24"/>
        </w:rPr>
        <w:t>Cols</w:t>
      </w:r>
      <w:r>
        <w:rPr>
          <w:rFonts w:ascii="Tahoma" w:eastAsia="SimSun" w:hAnsi="Tahoma" w:cs="Tahoma"/>
          <w:b/>
          <w:bCs/>
          <w:kern w:val="44"/>
          <w:sz w:val="24"/>
          <w:szCs w:val="24"/>
        </w:rPr>
        <w:t xml:space="preserve"> :</w:t>
      </w:r>
      <w:r w:rsidRPr="001A6021">
        <w:rPr>
          <w:rFonts w:ascii="Tahoma" w:eastAsia="SimSun" w:hAnsi="Tahoma" w:cs="Tahoma"/>
          <w:bCs/>
          <w:kern w:val="44"/>
          <w:sz w:val="24"/>
          <w:szCs w:val="24"/>
        </w:rPr>
        <w:t xml:space="preserve">Specifies how many columns are contained in the frameset and the size of each column. </w:t>
      </w:r>
      <w:r>
        <w:rPr>
          <w:rFonts w:ascii="Tahoma" w:eastAsia="SimSun" w:hAnsi="Tahoma" w:cs="Tahoma"/>
          <w:bCs/>
          <w:kern w:val="44"/>
          <w:sz w:val="24"/>
          <w:szCs w:val="24"/>
        </w:rPr>
        <w:t xml:space="preserve">It </w:t>
      </w:r>
      <w:r w:rsidRPr="001A6021">
        <w:rPr>
          <w:rFonts w:ascii="Tahoma" w:eastAsia="SimSun" w:hAnsi="Tahoma" w:cs="Tahoma"/>
          <w:bCs/>
          <w:kern w:val="44"/>
          <w:sz w:val="24"/>
          <w:szCs w:val="24"/>
        </w:rPr>
        <w:t>Can specify the width of each column in one of the four ways</w:t>
      </w:r>
    </w:p>
    <w:p w:rsidR="001A6021" w:rsidRPr="001A6021" w:rsidRDefault="001A6021" w:rsidP="001A6021">
      <w:pPr>
        <w:spacing w:line="360" w:lineRule="auto"/>
        <w:ind w:left="1260"/>
        <w:rPr>
          <w:rFonts w:ascii="Tahoma" w:eastAsia="SimSun" w:hAnsi="Tahoma" w:cs="Tahoma"/>
          <w:bCs/>
          <w:kern w:val="44"/>
          <w:sz w:val="24"/>
          <w:szCs w:val="24"/>
        </w:rPr>
      </w:pPr>
      <w:r>
        <w:rPr>
          <w:rFonts w:ascii="Tahoma" w:eastAsia="SimSun" w:hAnsi="Tahoma" w:cs="Tahoma"/>
          <w:bCs/>
          <w:kern w:val="44"/>
          <w:sz w:val="24"/>
          <w:szCs w:val="24"/>
        </w:rPr>
        <w:lastRenderedPageBreak/>
        <w:t>Absolute values in pixels:</w:t>
      </w:r>
      <w:r w:rsidRPr="001A6021">
        <w:rPr>
          <w:rFonts w:ascii="Tahoma" w:eastAsia="SimSun" w:hAnsi="Tahoma" w:cs="Tahoma"/>
          <w:bCs/>
          <w:kern w:val="44"/>
          <w:sz w:val="24"/>
          <w:szCs w:val="24"/>
        </w:rPr>
        <w:t xml:space="preserve"> to create three vertical frames, use cols = "100, 500, 100".</w:t>
      </w:r>
    </w:p>
    <w:p w:rsidR="001A6021" w:rsidRPr="001A6021" w:rsidRDefault="001A6021" w:rsidP="001A6021">
      <w:pPr>
        <w:spacing w:line="360" w:lineRule="auto"/>
        <w:ind w:left="1260"/>
        <w:rPr>
          <w:rFonts w:ascii="Tahoma" w:eastAsia="SimSun" w:hAnsi="Tahoma" w:cs="Tahoma"/>
          <w:bCs/>
          <w:kern w:val="44"/>
          <w:sz w:val="24"/>
          <w:szCs w:val="24"/>
        </w:rPr>
      </w:pPr>
      <w:r w:rsidRPr="001A6021">
        <w:rPr>
          <w:rFonts w:ascii="Tahoma" w:eastAsia="SimSun" w:hAnsi="Tahoma" w:cs="Tahoma"/>
          <w:bCs/>
          <w:kern w:val="44"/>
          <w:sz w:val="24"/>
          <w:szCs w:val="24"/>
        </w:rPr>
        <w:t>A p</w:t>
      </w:r>
      <w:r>
        <w:rPr>
          <w:rFonts w:ascii="Tahoma" w:eastAsia="SimSun" w:hAnsi="Tahoma" w:cs="Tahoma"/>
          <w:bCs/>
          <w:kern w:val="44"/>
          <w:sz w:val="24"/>
          <w:szCs w:val="24"/>
        </w:rPr>
        <w:t>ercentage of the browser window:</w:t>
      </w:r>
      <w:r w:rsidRPr="001A6021">
        <w:rPr>
          <w:rFonts w:ascii="Tahoma" w:eastAsia="SimSun" w:hAnsi="Tahoma" w:cs="Tahoma"/>
          <w:bCs/>
          <w:kern w:val="44"/>
          <w:sz w:val="24"/>
          <w:szCs w:val="24"/>
        </w:rPr>
        <w:t xml:space="preserve"> to create three vertical frames, use cols = "10%, 80%, 10%".</w:t>
      </w:r>
    </w:p>
    <w:p w:rsidR="001A6021" w:rsidRPr="001A6021" w:rsidRDefault="001A6021" w:rsidP="001A6021">
      <w:pPr>
        <w:spacing w:line="360" w:lineRule="auto"/>
        <w:ind w:left="1260"/>
        <w:rPr>
          <w:rFonts w:ascii="Tahoma" w:eastAsia="SimSun" w:hAnsi="Tahoma" w:cs="Tahoma"/>
          <w:bCs/>
          <w:kern w:val="44"/>
          <w:sz w:val="24"/>
          <w:szCs w:val="24"/>
        </w:rPr>
      </w:pPr>
      <w:r>
        <w:rPr>
          <w:rFonts w:ascii="Tahoma" w:eastAsia="SimSun" w:hAnsi="Tahoma" w:cs="Tahoma"/>
          <w:bCs/>
          <w:kern w:val="44"/>
          <w:sz w:val="24"/>
          <w:szCs w:val="24"/>
        </w:rPr>
        <w:t>Using a wildcard symbol:</w:t>
      </w:r>
      <w:r w:rsidRPr="001A6021">
        <w:rPr>
          <w:rFonts w:ascii="Tahoma" w:eastAsia="SimSun" w:hAnsi="Tahoma" w:cs="Tahoma"/>
          <w:bCs/>
          <w:kern w:val="44"/>
          <w:sz w:val="24"/>
          <w:szCs w:val="24"/>
        </w:rPr>
        <w:t xml:space="preserve"> to create three vertical frames, use cols = "10%, *, 10%". </w:t>
      </w:r>
    </w:p>
    <w:p w:rsidR="001A6021" w:rsidRDefault="001A6021" w:rsidP="001A6021">
      <w:pPr>
        <w:spacing w:line="360" w:lineRule="auto"/>
        <w:ind w:left="1260"/>
        <w:rPr>
          <w:rFonts w:ascii="Tahoma" w:eastAsia="SimSun" w:hAnsi="Tahoma" w:cs="Tahoma"/>
          <w:bCs/>
          <w:kern w:val="44"/>
          <w:sz w:val="24"/>
          <w:szCs w:val="24"/>
        </w:rPr>
      </w:pPr>
      <w:r w:rsidRPr="001A6021">
        <w:rPr>
          <w:rFonts w:ascii="Tahoma" w:eastAsia="SimSun" w:hAnsi="Tahoma" w:cs="Tahoma"/>
          <w:bCs/>
          <w:kern w:val="44"/>
          <w:sz w:val="24"/>
          <w:szCs w:val="24"/>
        </w:rPr>
        <w:t>As relati</w:t>
      </w:r>
      <w:r>
        <w:rPr>
          <w:rFonts w:ascii="Tahoma" w:eastAsia="SimSun" w:hAnsi="Tahoma" w:cs="Tahoma"/>
          <w:bCs/>
          <w:kern w:val="44"/>
          <w:sz w:val="24"/>
          <w:szCs w:val="24"/>
        </w:rPr>
        <w:t>ve widths of the browser window:</w:t>
      </w:r>
      <w:r w:rsidRPr="001A6021">
        <w:rPr>
          <w:rFonts w:ascii="Tahoma" w:eastAsia="SimSun" w:hAnsi="Tahoma" w:cs="Tahoma"/>
          <w:bCs/>
          <w:kern w:val="44"/>
          <w:sz w:val="24"/>
          <w:szCs w:val="24"/>
        </w:rPr>
        <w:t xml:space="preserve"> to create three vertical frames, use cols = "3*, 2*, 1*". </w:t>
      </w:r>
      <w:r>
        <w:rPr>
          <w:rFonts w:ascii="Tahoma" w:eastAsia="SimSun" w:hAnsi="Tahoma" w:cs="Tahoma"/>
          <w:bCs/>
          <w:kern w:val="44"/>
          <w:sz w:val="24"/>
          <w:szCs w:val="24"/>
        </w:rPr>
        <w:t>(t</w:t>
      </w:r>
      <w:r w:rsidRPr="001A6021">
        <w:rPr>
          <w:rFonts w:ascii="Tahoma" w:eastAsia="SimSun" w:hAnsi="Tahoma" w:cs="Tahoma"/>
          <w:bCs/>
          <w:kern w:val="44"/>
          <w:sz w:val="24"/>
          <w:szCs w:val="24"/>
        </w:rPr>
        <w:t>his is an alternative to percentage.</w:t>
      </w:r>
      <w:r>
        <w:rPr>
          <w:rFonts w:ascii="Tahoma" w:eastAsia="SimSun" w:hAnsi="Tahoma" w:cs="Tahoma"/>
          <w:bCs/>
          <w:kern w:val="44"/>
          <w:sz w:val="24"/>
          <w:szCs w:val="24"/>
        </w:rPr>
        <w:t>)</w:t>
      </w:r>
    </w:p>
    <w:p w:rsidR="00DF4656" w:rsidRPr="001A6021" w:rsidRDefault="001A6021" w:rsidP="001A6021">
      <w:pPr>
        <w:tabs>
          <w:tab w:val="num" w:pos="1440"/>
        </w:tabs>
        <w:spacing w:line="360" w:lineRule="auto"/>
        <w:ind w:left="720"/>
        <w:rPr>
          <w:rFonts w:ascii="Tahoma" w:eastAsia="SimSun" w:hAnsi="Tahoma" w:cs="Tahoma"/>
          <w:bCs/>
          <w:kern w:val="44"/>
          <w:sz w:val="24"/>
          <w:szCs w:val="24"/>
        </w:rPr>
      </w:pPr>
      <w:r w:rsidRPr="008B34BD">
        <w:rPr>
          <w:rFonts w:ascii="Tahoma" w:eastAsia="SimSun" w:hAnsi="Tahoma" w:cs="Tahoma"/>
          <w:b/>
          <w:bCs/>
          <w:kern w:val="44"/>
          <w:sz w:val="24"/>
          <w:szCs w:val="24"/>
        </w:rPr>
        <w:t>Rows</w:t>
      </w:r>
      <w:r w:rsidRPr="008B34BD">
        <w:rPr>
          <w:rFonts w:ascii="Tahoma" w:eastAsia="SimSun" w:hAnsi="Tahoma" w:cs="Tahoma"/>
          <w:bCs/>
          <w:kern w:val="44"/>
          <w:sz w:val="24"/>
          <w:szCs w:val="24"/>
        </w:rPr>
        <w:t>:</w:t>
      </w:r>
      <w:r w:rsidR="005B703A" w:rsidRPr="008B34BD">
        <w:rPr>
          <w:rFonts w:ascii="Tahoma" w:eastAsia="SimSun" w:hAnsi="Tahoma" w:cs="Tahoma"/>
          <w:bCs/>
          <w:kern w:val="44"/>
          <w:sz w:val="24"/>
          <w:szCs w:val="24"/>
        </w:rPr>
        <w:t xml:space="preserve"> </w:t>
      </w:r>
      <w:r w:rsidRPr="001A6021">
        <w:rPr>
          <w:rFonts w:ascii="Tahoma" w:eastAsia="SimSun" w:hAnsi="Tahoma" w:cs="Tahoma"/>
          <w:bCs/>
          <w:kern w:val="44"/>
          <w:sz w:val="24"/>
          <w:szCs w:val="24"/>
        </w:rPr>
        <w:t>This attribute works just like the cols attribute and takes the same values, but it is used to specify the rows in the frameset.</w:t>
      </w:r>
    </w:p>
    <w:p w:rsidR="00DF4656" w:rsidRPr="001A6021" w:rsidRDefault="001A6021" w:rsidP="001A6021">
      <w:pPr>
        <w:spacing w:line="360" w:lineRule="auto"/>
        <w:ind w:left="1260"/>
        <w:rPr>
          <w:rFonts w:ascii="Tahoma" w:eastAsia="SimSun" w:hAnsi="Tahoma" w:cs="Tahoma"/>
          <w:bCs/>
          <w:kern w:val="44"/>
          <w:sz w:val="24"/>
          <w:szCs w:val="24"/>
        </w:rPr>
      </w:pPr>
      <w:r w:rsidRPr="001A6021">
        <w:rPr>
          <w:rFonts w:ascii="Tahoma" w:eastAsia="SimSun" w:hAnsi="Tahoma" w:cs="Tahoma"/>
          <w:bCs/>
          <w:kern w:val="44"/>
          <w:sz w:val="24"/>
          <w:szCs w:val="24"/>
        </w:rPr>
        <w:t xml:space="preserve">to create two horizontal frames, use </w:t>
      </w:r>
      <w:r w:rsidRPr="008B34BD">
        <w:rPr>
          <w:rFonts w:ascii="Tahoma" w:eastAsia="SimSun" w:hAnsi="Tahoma" w:cs="Tahoma"/>
          <w:bCs/>
          <w:kern w:val="44"/>
          <w:sz w:val="24"/>
          <w:szCs w:val="24"/>
        </w:rPr>
        <w:t>rows = "10%, 90%"</w:t>
      </w:r>
      <w:r w:rsidRPr="001A6021">
        <w:rPr>
          <w:rFonts w:ascii="Tahoma" w:eastAsia="SimSun" w:hAnsi="Tahoma" w:cs="Tahoma"/>
          <w:bCs/>
          <w:kern w:val="44"/>
          <w:sz w:val="24"/>
          <w:szCs w:val="24"/>
        </w:rPr>
        <w:t xml:space="preserve">. </w:t>
      </w:r>
    </w:p>
    <w:p w:rsidR="00DF4656" w:rsidRPr="001A6021" w:rsidRDefault="005B703A" w:rsidP="005B703A">
      <w:pPr>
        <w:tabs>
          <w:tab w:val="num" w:pos="1440"/>
          <w:tab w:val="num" w:pos="2160"/>
        </w:tabs>
        <w:spacing w:line="360" w:lineRule="auto"/>
        <w:ind w:left="720"/>
        <w:rPr>
          <w:rFonts w:ascii="Tahoma" w:eastAsia="SimSun" w:hAnsi="Tahoma" w:cs="Tahoma"/>
          <w:bCs/>
          <w:kern w:val="44"/>
          <w:sz w:val="24"/>
          <w:szCs w:val="24"/>
        </w:rPr>
      </w:pPr>
      <w:r w:rsidRPr="008B34BD">
        <w:rPr>
          <w:rFonts w:ascii="Tahoma" w:eastAsia="SimSun" w:hAnsi="Tahoma" w:cs="Tahoma"/>
          <w:b/>
          <w:bCs/>
          <w:kern w:val="44"/>
          <w:sz w:val="24"/>
          <w:szCs w:val="24"/>
        </w:rPr>
        <w:t>B</w:t>
      </w:r>
      <w:r w:rsidR="001A6021" w:rsidRPr="008B34BD">
        <w:rPr>
          <w:rFonts w:ascii="Tahoma" w:eastAsia="SimSun" w:hAnsi="Tahoma" w:cs="Tahoma"/>
          <w:b/>
          <w:bCs/>
          <w:kern w:val="44"/>
          <w:sz w:val="24"/>
          <w:szCs w:val="24"/>
        </w:rPr>
        <w:t>order</w:t>
      </w:r>
      <w:r w:rsidRPr="008B34BD">
        <w:rPr>
          <w:rFonts w:ascii="Tahoma" w:eastAsia="SimSun" w:hAnsi="Tahoma" w:cs="Tahoma"/>
          <w:bCs/>
          <w:kern w:val="44"/>
          <w:sz w:val="24"/>
          <w:szCs w:val="24"/>
        </w:rPr>
        <w:t xml:space="preserve">: </w:t>
      </w:r>
      <w:r w:rsidR="001A6021" w:rsidRPr="001A6021">
        <w:rPr>
          <w:rFonts w:ascii="Tahoma" w:eastAsia="SimSun" w:hAnsi="Tahoma" w:cs="Tahoma"/>
          <w:bCs/>
          <w:kern w:val="44"/>
          <w:sz w:val="24"/>
          <w:szCs w:val="24"/>
        </w:rPr>
        <w:t>This attribute specifies the width of the border of each frame in pixels. For example, border = "5". A value of zero means no border.</w:t>
      </w:r>
    </w:p>
    <w:p w:rsidR="008B34BD" w:rsidRPr="008B34BD" w:rsidRDefault="008B34BD" w:rsidP="008B34BD">
      <w:pPr>
        <w:spacing w:line="360" w:lineRule="auto"/>
        <w:ind w:left="720"/>
        <w:rPr>
          <w:rFonts w:ascii="Tahoma" w:eastAsia="SimSun" w:hAnsi="Tahoma" w:cs="Tahoma"/>
          <w:bCs/>
          <w:kern w:val="44"/>
          <w:sz w:val="24"/>
          <w:szCs w:val="24"/>
        </w:rPr>
      </w:pPr>
      <w:r w:rsidRPr="008B34BD">
        <w:rPr>
          <w:rFonts w:ascii="Tahoma" w:eastAsia="SimSun" w:hAnsi="Tahoma" w:cs="Tahoma"/>
          <w:b/>
          <w:bCs/>
          <w:kern w:val="44"/>
          <w:sz w:val="24"/>
          <w:szCs w:val="24"/>
        </w:rPr>
        <w:t>Frameborder</w:t>
      </w:r>
      <w:r w:rsidRPr="008B34BD">
        <w:rPr>
          <w:rFonts w:ascii="Tahoma" w:eastAsia="SimSun" w:hAnsi="Tahoma" w:cs="Tahoma"/>
          <w:bCs/>
          <w:kern w:val="44"/>
          <w:sz w:val="24"/>
          <w:szCs w:val="24"/>
        </w:rPr>
        <w:t xml:space="preserve"> : This attribute specifies whether a three-dimensional border should be displayed between frames.</w:t>
      </w:r>
      <w:r>
        <w:rPr>
          <w:rFonts w:ascii="Tahoma" w:eastAsia="SimSun" w:hAnsi="Tahoma" w:cs="Tahoma"/>
          <w:bCs/>
          <w:kern w:val="44"/>
          <w:sz w:val="24"/>
          <w:szCs w:val="24"/>
        </w:rPr>
        <w:t xml:space="preserve"> </w:t>
      </w:r>
      <w:r w:rsidRPr="008B34BD">
        <w:rPr>
          <w:rFonts w:ascii="Tahoma" w:eastAsia="SimSun" w:hAnsi="Tahoma" w:cs="Tahoma"/>
          <w:bCs/>
          <w:kern w:val="44"/>
          <w:sz w:val="24"/>
          <w:szCs w:val="24"/>
        </w:rPr>
        <w:t>This attribute takes value either 1 (yes) or 0 (no).</w:t>
      </w:r>
    </w:p>
    <w:p w:rsidR="008B34BD" w:rsidRPr="008B34BD" w:rsidRDefault="008B34BD" w:rsidP="008B34BD">
      <w:pPr>
        <w:spacing w:line="360" w:lineRule="auto"/>
        <w:ind w:left="840"/>
        <w:rPr>
          <w:rFonts w:ascii="Tahoma" w:eastAsia="SimSun" w:hAnsi="Tahoma" w:cs="Tahoma"/>
          <w:bCs/>
          <w:kern w:val="44"/>
          <w:sz w:val="24"/>
          <w:szCs w:val="24"/>
        </w:rPr>
      </w:pPr>
      <w:r w:rsidRPr="008B34BD">
        <w:rPr>
          <w:rFonts w:ascii="Tahoma" w:eastAsia="SimSun" w:hAnsi="Tahoma" w:cs="Tahoma"/>
          <w:b/>
          <w:bCs/>
          <w:kern w:val="44"/>
          <w:sz w:val="24"/>
          <w:szCs w:val="24"/>
        </w:rPr>
        <w:t>Framespacing</w:t>
      </w:r>
      <w:r>
        <w:rPr>
          <w:rFonts w:ascii="Tahoma" w:eastAsia="SimSun" w:hAnsi="Tahoma" w:cs="Tahoma"/>
          <w:b/>
          <w:bCs/>
          <w:kern w:val="44"/>
          <w:sz w:val="24"/>
          <w:szCs w:val="24"/>
        </w:rPr>
        <w:t xml:space="preserve"> :</w:t>
      </w:r>
      <w:r w:rsidRPr="008B34BD">
        <w:rPr>
          <w:rFonts w:ascii="Tahoma" w:eastAsia="SimSun" w:hAnsi="Tahoma" w:cs="Tahoma"/>
          <w:bCs/>
          <w:kern w:val="44"/>
          <w:sz w:val="24"/>
          <w:szCs w:val="24"/>
        </w:rPr>
        <w:t xml:space="preserve">This attribute specifies the amount of space between frames in a frameset. This can take any integer value. </w:t>
      </w:r>
    </w:p>
    <w:p w:rsidR="001A6021" w:rsidRDefault="008B34BD" w:rsidP="008B34BD">
      <w:pPr>
        <w:spacing w:line="360" w:lineRule="auto"/>
        <w:ind w:left="840"/>
        <w:rPr>
          <w:rFonts w:ascii="Tahoma" w:eastAsia="SimSun" w:hAnsi="Tahoma" w:cs="Tahoma"/>
          <w:bCs/>
          <w:kern w:val="44"/>
          <w:sz w:val="24"/>
          <w:szCs w:val="24"/>
        </w:rPr>
      </w:pPr>
      <w:r w:rsidRPr="008B34BD">
        <w:rPr>
          <w:rFonts w:ascii="Tahoma" w:eastAsia="SimSun" w:hAnsi="Tahoma" w:cs="Tahoma"/>
          <w:bCs/>
          <w:kern w:val="44"/>
          <w:sz w:val="24"/>
          <w:szCs w:val="24"/>
        </w:rPr>
        <w:t>For example framespacing = "10" means there should be 10 pixels spacing between each frames.</w:t>
      </w:r>
    </w:p>
    <w:p w:rsidR="008B34BD" w:rsidRPr="0085791B" w:rsidRDefault="008B34BD" w:rsidP="008B34BD">
      <w:pPr>
        <w:pStyle w:val="Heading1"/>
        <w:spacing w:line="360" w:lineRule="auto"/>
        <w:rPr>
          <w:rFonts w:ascii="Tahoma" w:hAnsi="Tahoma" w:cs="Tahoma" w:hint="default"/>
          <w:sz w:val="24"/>
          <w:szCs w:val="24"/>
          <w:u w:val="single"/>
        </w:rPr>
      </w:pPr>
      <w:r>
        <w:rPr>
          <w:rFonts w:ascii="Tahoma" w:hAnsi="Tahoma" w:cs="Tahoma" w:hint="default"/>
          <w:sz w:val="24"/>
          <w:szCs w:val="24"/>
          <w:u w:val="single"/>
        </w:rPr>
        <w:t>The &lt;Frame&gt; Attribute</w:t>
      </w:r>
    </w:p>
    <w:p w:rsidR="008B34BD" w:rsidRPr="008B34BD" w:rsidRDefault="008B34BD" w:rsidP="008B34BD">
      <w:pPr>
        <w:spacing w:line="360" w:lineRule="auto"/>
        <w:ind w:left="840"/>
        <w:rPr>
          <w:rFonts w:ascii="Tahoma" w:eastAsia="SimSun" w:hAnsi="Tahoma" w:cs="Tahoma"/>
          <w:bCs/>
          <w:kern w:val="44"/>
          <w:sz w:val="24"/>
          <w:szCs w:val="24"/>
        </w:rPr>
      </w:pPr>
      <w:r>
        <w:rPr>
          <w:rFonts w:ascii="Tahoma" w:eastAsia="SimSun" w:hAnsi="Tahoma" w:cs="Tahoma"/>
          <w:b/>
          <w:bCs/>
          <w:kern w:val="44"/>
          <w:sz w:val="24"/>
          <w:szCs w:val="24"/>
        </w:rPr>
        <w:t xml:space="preserve">Src </w:t>
      </w:r>
      <w:r>
        <w:rPr>
          <w:rFonts w:ascii="Tahoma" w:eastAsia="SimSun" w:hAnsi="Tahoma" w:cs="Tahoma"/>
          <w:bCs/>
          <w:kern w:val="44"/>
          <w:sz w:val="24"/>
          <w:szCs w:val="24"/>
        </w:rPr>
        <w:t xml:space="preserve">: </w:t>
      </w:r>
      <w:r w:rsidRPr="008B34BD">
        <w:rPr>
          <w:rFonts w:ascii="Tahoma" w:eastAsia="SimSun" w:hAnsi="Tahoma" w:cs="Tahoma"/>
          <w:bCs/>
          <w:kern w:val="44"/>
          <w:sz w:val="24"/>
          <w:szCs w:val="24"/>
        </w:rPr>
        <w:t>This attribute is used to give the file name that should be loaded in the frame.</w:t>
      </w:r>
      <w:r>
        <w:rPr>
          <w:rFonts w:ascii="Tahoma" w:eastAsia="SimSun" w:hAnsi="Tahoma" w:cs="Tahoma"/>
          <w:bCs/>
          <w:kern w:val="44"/>
          <w:sz w:val="24"/>
          <w:szCs w:val="24"/>
        </w:rPr>
        <w:t xml:space="preserve"> </w:t>
      </w:r>
      <w:r w:rsidRPr="008B34BD">
        <w:rPr>
          <w:rFonts w:ascii="Tahoma" w:eastAsia="SimSun" w:hAnsi="Tahoma" w:cs="Tahoma"/>
          <w:bCs/>
          <w:kern w:val="44"/>
          <w:sz w:val="24"/>
          <w:szCs w:val="24"/>
        </w:rPr>
        <w:t xml:space="preserve">Its value can be any URL. </w:t>
      </w:r>
    </w:p>
    <w:p w:rsidR="001A6021" w:rsidRPr="001A6021" w:rsidRDefault="008B34BD" w:rsidP="008B34BD">
      <w:pPr>
        <w:spacing w:line="360" w:lineRule="auto"/>
        <w:ind w:left="840"/>
        <w:rPr>
          <w:rFonts w:ascii="Tahoma" w:eastAsia="SimSun" w:hAnsi="Tahoma" w:cs="Tahoma"/>
          <w:bCs/>
          <w:kern w:val="44"/>
          <w:sz w:val="24"/>
          <w:szCs w:val="24"/>
        </w:rPr>
      </w:pPr>
      <w:r w:rsidRPr="008B34BD">
        <w:rPr>
          <w:rFonts w:ascii="Tahoma" w:eastAsia="SimSun" w:hAnsi="Tahoma" w:cs="Tahoma"/>
          <w:bCs/>
          <w:kern w:val="44"/>
          <w:sz w:val="24"/>
          <w:szCs w:val="24"/>
        </w:rPr>
        <w:t>src = "/html/h1.htm" will load an HTML file available in html directory.</w:t>
      </w:r>
    </w:p>
    <w:p w:rsidR="008B34BD" w:rsidRDefault="008B34BD" w:rsidP="008B34BD">
      <w:pPr>
        <w:pStyle w:val="Heading1"/>
        <w:spacing w:line="360" w:lineRule="auto"/>
        <w:ind w:left="840"/>
        <w:rPr>
          <w:rFonts w:ascii="Tahoma" w:hAnsi="Tahoma" w:cs="Tahoma" w:hint="default"/>
          <w:b w:val="0"/>
          <w:sz w:val="24"/>
          <w:szCs w:val="24"/>
        </w:rPr>
      </w:pPr>
      <w:r w:rsidRPr="008B34BD">
        <w:rPr>
          <w:rFonts w:ascii="Tahoma" w:hAnsi="Tahoma" w:cs="Tahoma" w:hint="default"/>
          <w:sz w:val="24"/>
          <w:szCs w:val="24"/>
        </w:rPr>
        <w:t>Name</w:t>
      </w:r>
      <w:r>
        <w:rPr>
          <w:rFonts w:ascii="Tahoma" w:hAnsi="Tahoma" w:cs="Tahoma" w:hint="default"/>
          <w:sz w:val="24"/>
          <w:szCs w:val="24"/>
        </w:rPr>
        <w:t xml:space="preserve">: </w:t>
      </w:r>
      <w:r w:rsidRPr="008B34BD">
        <w:rPr>
          <w:rFonts w:ascii="Tahoma" w:hAnsi="Tahoma" w:cs="Tahoma" w:hint="default"/>
          <w:b w:val="0"/>
          <w:sz w:val="24"/>
          <w:szCs w:val="24"/>
        </w:rPr>
        <w:t>This</w:t>
      </w:r>
      <w:r w:rsidRPr="008B34BD">
        <w:rPr>
          <w:rFonts w:ascii="Tahoma" w:hAnsi="Tahoma" w:cs="Tahoma"/>
          <w:b w:val="0"/>
          <w:sz w:val="24"/>
          <w:szCs w:val="24"/>
        </w:rPr>
        <w:t xml:space="preserve"> attribute allows you to give a name to a frame. It is used to indicate which frame a document should be loaded into. This is especially important when you want to create links in one frame that </w:t>
      </w:r>
      <w:r w:rsidRPr="008B34BD">
        <w:rPr>
          <w:rFonts w:ascii="Tahoma" w:hAnsi="Tahoma" w:cs="Tahoma"/>
          <w:b w:val="0"/>
          <w:sz w:val="24"/>
          <w:szCs w:val="24"/>
        </w:rPr>
        <w:lastRenderedPageBreak/>
        <w:t>load pages into an another frame, in which case the second frame needs a name to identify itself as the target of the link.</w:t>
      </w:r>
    </w:p>
    <w:p w:rsidR="008B34BD" w:rsidRDefault="008B34BD" w:rsidP="008B34BD">
      <w:pPr>
        <w:spacing w:line="360" w:lineRule="auto"/>
        <w:ind w:left="420"/>
      </w:pPr>
      <w:r w:rsidRPr="008B34BD">
        <w:rPr>
          <w:rFonts w:ascii="Tahoma" w:eastAsia="SimSun" w:hAnsi="Tahoma" w:cs="Tahoma"/>
          <w:b/>
          <w:bCs/>
          <w:kern w:val="44"/>
          <w:sz w:val="24"/>
          <w:szCs w:val="24"/>
        </w:rPr>
        <w:t>Frameborder</w:t>
      </w:r>
      <w:r>
        <w:rPr>
          <w:rFonts w:ascii="Tahoma" w:eastAsia="SimSun" w:hAnsi="Tahoma" w:cs="Tahoma"/>
          <w:b/>
          <w:bCs/>
          <w:kern w:val="44"/>
          <w:sz w:val="24"/>
          <w:szCs w:val="24"/>
        </w:rPr>
        <w:t xml:space="preserve"> : </w:t>
      </w:r>
      <w:r w:rsidRPr="008B34BD">
        <w:rPr>
          <w:rFonts w:ascii="Tahoma" w:eastAsia="SimSun" w:hAnsi="Tahoma" w:cs="Tahoma"/>
          <w:bCs/>
          <w:kern w:val="44"/>
          <w:sz w:val="24"/>
          <w:szCs w:val="24"/>
        </w:rPr>
        <w:t xml:space="preserve">This attribute specifies whether or not the </w:t>
      </w:r>
      <w:r>
        <w:rPr>
          <w:rFonts w:ascii="Tahoma" w:eastAsia="SimSun" w:hAnsi="Tahoma" w:cs="Tahoma"/>
          <w:bCs/>
          <w:kern w:val="44"/>
          <w:sz w:val="24"/>
          <w:szCs w:val="24"/>
        </w:rPr>
        <w:t xml:space="preserve">borders of that frame are shown. </w:t>
      </w:r>
      <w:r w:rsidRPr="008B34BD">
        <w:rPr>
          <w:rFonts w:ascii="Tahoma" w:eastAsia="SimSun" w:hAnsi="Tahoma" w:cs="Tahoma"/>
          <w:bCs/>
          <w:kern w:val="44"/>
          <w:sz w:val="24"/>
          <w:szCs w:val="24"/>
        </w:rPr>
        <w:t>It</w:t>
      </w:r>
      <w:r>
        <w:rPr>
          <w:rFonts w:ascii="Tahoma" w:eastAsia="SimSun" w:hAnsi="Tahoma" w:cs="Tahoma"/>
          <w:bCs/>
          <w:kern w:val="44"/>
          <w:sz w:val="24"/>
          <w:szCs w:val="24"/>
        </w:rPr>
        <w:t xml:space="preserve"> </w:t>
      </w:r>
      <w:r w:rsidRPr="008B34BD">
        <w:rPr>
          <w:rFonts w:ascii="Tahoma" w:eastAsia="SimSun" w:hAnsi="Tahoma" w:cs="Tahoma"/>
          <w:bCs/>
          <w:kern w:val="44"/>
          <w:sz w:val="24"/>
          <w:szCs w:val="24"/>
        </w:rPr>
        <w:t>overrides the value given in the frameborder attribute on the &lt;frameset&gt; tag if one is given</w:t>
      </w:r>
      <w:r>
        <w:rPr>
          <w:rFonts w:ascii="Tahoma" w:eastAsia="SimSun" w:hAnsi="Tahoma" w:cs="Tahoma"/>
          <w:bCs/>
          <w:kern w:val="44"/>
          <w:sz w:val="24"/>
          <w:szCs w:val="24"/>
        </w:rPr>
        <w:t xml:space="preserve">. </w:t>
      </w:r>
      <w:r w:rsidRPr="008B34BD">
        <w:rPr>
          <w:rFonts w:ascii="Tahoma" w:eastAsia="SimSun" w:hAnsi="Tahoma" w:cs="Tahoma"/>
          <w:bCs/>
          <w:kern w:val="44"/>
          <w:sz w:val="24"/>
          <w:szCs w:val="24"/>
        </w:rPr>
        <w:t>this can take values either 1 (yes) or 0 (no</w:t>
      </w:r>
      <w:r>
        <w:t>).</w:t>
      </w:r>
    </w:p>
    <w:p w:rsidR="008B34BD" w:rsidRDefault="008B34BD" w:rsidP="008B34BD">
      <w:pPr>
        <w:spacing w:line="360" w:lineRule="auto"/>
        <w:ind w:left="420"/>
        <w:rPr>
          <w:rFonts w:ascii="Tahoma" w:eastAsia="SimSun" w:hAnsi="Tahoma" w:cs="Tahoma"/>
          <w:bCs/>
          <w:kern w:val="44"/>
          <w:sz w:val="24"/>
          <w:szCs w:val="24"/>
        </w:rPr>
      </w:pPr>
      <w:r w:rsidRPr="008B34BD">
        <w:rPr>
          <w:rFonts w:ascii="Tahoma" w:eastAsia="SimSun" w:hAnsi="Tahoma" w:cs="Tahoma"/>
          <w:b/>
          <w:bCs/>
          <w:kern w:val="44"/>
          <w:sz w:val="24"/>
          <w:szCs w:val="24"/>
        </w:rPr>
        <w:t>Scrolling</w:t>
      </w:r>
      <w:r>
        <w:rPr>
          <w:rFonts w:ascii="Tahoma" w:eastAsia="SimSun" w:hAnsi="Tahoma" w:cs="Tahoma"/>
          <w:bCs/>
          <w:kern w:val="44"/>
          <w:sz w:val="24"/>
          <w:szCs w:val="24"/>
        </w:rPr>
        <w:t xml:space="preserve">: </w:t>
      </w:r>
      <w:r w:rsidRPr="008B34BD">
        <w:rPr>
          <w:rFonts w:ascii="Tahoma" w:eastAsia="SimSun" w:hAnsi="Tahoma" w:cs="Tahoma"/>
          <w:bCs/>
          <w:kern w:val="44"/>
          <w:sz w:val="24"/>
          <w:szCs w:val="24"/>
        </w:rPr>
        <w:t>This attribute controls the appearance of the scrollbars that appear on the frame. This takes values either "yes", "no" or "auto". scrolling = "no" means it should not have scroll bars.</w:t>
      </w:r>
    </w:p>
    <w:p w:rsidR="00DF4656" w:rsidRPr="008B34BD" w:rsidRDefault="008B34BD" w:rsidP="008B34BD">
      <w:pPr>
        <w:tabs>
          <w:tab w:val="num" w:pos="1440"/>
        </w:tabs>
        <w:spacing w:line="360" w:lineRule="auto"/>
        <w:ind w:left="420"/>
        <w:rPr>
          <w:rFonts w:ascii="Tahoma" w:eastAsia="SimSun" w:hAnsi="Tahoma" w:cs="Tahoma"/>
          <w:bCs/>
          <w:kern w:val="44"/>
          <w:sz w:val="24"/>
          <w:szCs w:val="24"/>
        </w:rPr>
      </w:pPr>
      <w:r w:rsidRPr="008B34BD">
        <w:rPr>
          <w:rFonts w:ascii="Tahoma" w:eastAsia="SimSun" w:hAnsi="Tahoma" w:cs="Tahoma"/>
          <w:b/>
          <w:bCs/>
          <w:kern w:val="44"/>
          <w:sz w:val="24"/>
          <w:szCs w:val="24"/>
        </w:rPr>
        <w:t>Frame's name and target attributes</w:t>
      </w:r>
      <w:r>
        <w:rPr>
          <w:rFonts w:ascii="Tahoma" w:eastAsia="SimSun" w:hAnsi="Tahoma" w:cs="Tahoma"/>
          <w:b/>
          <w:bCs/>
          <w:kern w:val="44"/>
          <w:sz w:val="24"/>
          <w:szCs w:val="24"/>
        </w:rPr>
        <w:t xml:space="preserve"> : </w:t>
      </w:r>
      <w:r w:rsidRPr="008B34BD">
        <w:rPr>
          <w:rFonts w:ascii="Tahoma" w:eastAsia="SimSun" w:hAnsi="Tahoma" w:cs="Tahoma"/>
          <w:bCs/>
          <w:kern w:val="44"/>
          <w:sz w:val="24"/>
          <w:szCs w:val="24"/>
        </w:rPr>
        <w:t>One of the most popular uses of frames is to place navigation bars in one frame and then load main pages into a separate frame.</w:t>
      </w:r>
    </w:p>
    <w:p w:rsidR="008B34BD" w:rsidRPr="008B34BD" w:rsidRDefault="008B34BD" w:rsidP="008B34BD">
      <w:pPr>
        <w:spacing w:line="360" w:lineRule="auto"/>
        <w:ind w:left="420"/>
        <w:rPr>
          <w:rFonts w:ascii="Tahoma" w:eastAsia="SimSun" w:hAnsi="Tahoma" w:cs="Tahoma"/>
          <w:bCs/>
          <w:kern w:val="44"/>
          <w:sz w:val="24"/>
          <w:szCs w:val="24"/>
        </w:rPr>
      </w:pPr>
    </w:p>
    <w:p w:rsidR="0085791B" w:rsidRPr="0085791B" w:rsidRDefault="0085791B" w:rsidP="0085791B">
      <w:pPr>
        <w:pStyle w:val="Heading1"/>
        <w:spacing w:line="360" w:lineRule="auto"/>
        <w:rPr>
          <w:rFonts w:ascii="Tahoma" w:hAnsi="Tahoma" w:cs="Tahoma" w:hint="default"/>
          <w:sz w:val="24"/>
          <w:szCs w:val="24"/>
          <w:u w:val="single"/>
        </w:rPr>
      </w:pPr>
      <w:r>
        <w:rPr>
          <w:rFonts w:ascii="Tahoma" w:hAnsi="Tahoma" w:cs="Tahoma" w:hint="default"/>
          <w:sz w:val="24"/>
          <w:szCs w:val="24"/>
          <w:u w:val="single"/>
        </w:rPr>
        <w:t>HTML iFrame</w:t>
      </w:r>
    </w:p>
    <w:p w:rsidR="0085791B" w:rsidRPr="0085791B" w:rsidRDefault="0085791B" w:rsidP="0085791B">
      <w:pPr>
        <w:pStyle w:val="Heading1"/>
        <w:spacing w:line="360" w:lineRule="auto"/>
        <w:rPr>
          <w:rFonts w:ascii="Tahoma" w:hAnsi="Tahoma" w:cs="Tahoma" w:hint="default"/>
          <w:b w:val="0"/>
          <w:sz w:val="24"/>
          <w:szCs w:val="24"/>
        </w:rPr>
      </w:pPr>
      <w:r w:rsidRPr="0085791B">
        <w:rPr>
          <w:rFonts w:ascii="Tahoma" w:hAnsi="Tahoma" w:cs="Tahoma"/>
          <w:b w:val="0"/>
          <w:sz w:val="24"/>
          <w:szCs w:val="24"/>
        </w:rPr>
        <w:t xml:space="preserve">You can define an inline frame with HTML tag &lt;iframe&gt;. The &lt;iframe&gt; tag can appear anywhere in your document. The &lt;iframe&gt; tag defines a rectangular region within the document in which the browser can display a separate document, including scrollbars and borders. </w:t>
      </w:r>
    </w:p>
    <w:p w:rsidR="0085791B" w:rsidRDefault="0085791B" w:rsidP="0085791B">
      <w:pPr>
        <w:pStyle w:val="Heading1"/>
        <w:spacing w:line="360" w:lineRule="auto"/>
        <w:rPr>
          <w:rFonts w:ascii="Tahoma" w:hAnsi="Tahoma" w:cs="Tahoma" w:hint="default"/>
          <w:b w:val="0"/>
          <w:sz w:val="24"/>
          <w:szCs w:val="24"/>
        </w:rPr>
      </w:pPr>
      <w:r w:rsidRPr="0085791B">
        <w:rPr>
          <w:rFonts w:ascii="Tahoma" w:hAnsi="Tahoma" w:cs="Tahoma"/>
          <w:b w:val="0"/>
          <w:sz w:val="24"/>
          <w:szCs w:val="24"/>
        </w:rPr>
        <w:t>An inline frame is used to embed another document within the current HTML document.</w:t>
      </w:r>
    </w:p>
    <w:p w:rsidR="0085791B" w:rsidRPr="0085791B" w:rsidRDefault="0085791B" w:rsidP="0085791B">
      <w:pPr>
        <w:rPr>
          <w:rFonts w:ascii="Tahoma" w:hAnsi="Tahoma" w:cs="Tahoma"/>
          <w:sz w:val="24"/>
          <w:szCs w:val="24"/>
        </w:rPr>
      </w:pPr>
      <w:r w:rsidRPr="0085791B">
        <w:rPr>
          <w:rFonts w:ascii="Tahoma" w:eastAsia="SimSun" w:hAnsi="Tahoma" w:cs="Tahoma"/>
          <w:sz w:val="24"/>
          <w:szCs w:val="24"/>
        </w:rPr>
        <w:t>&lt;</w:t>
      </w:r>
      <w:r w:rsidRPr="0085791B">
        <w:rPr>
          <w:rFonts w:ascii="Tahoma" w:hAnsi="Tahoma" w:cs="Tahoma"/>
          <w:sz w:val="24"/>
          <w:szCs w:val="24"/>
        </w:rPr>
        <w:t>html&gt;</w:t>
      </w:r>
    </w:p>
    <w:p w:rsidR="0085791B" w:rsidRPr="0085791B" w:rsidRDefault="0085791B" w:rsidP="0085791B">
      <w:pPr>
        <w:rPr>
          <w:rFonts w:ascii="Tahoma" w:hAnsi="Tahoma" w:cs="Tahoma"/>
          <w:sz w:val="24"/>
          <w:szCs w:val="24"/>
        </w:rPr>
      </w:pPr>
      <w:r w:rsidRPr="0085791B">
        <w:rPr>
          <w:rFonts w:ascii="Tahoma" w:hAnsi="Tahoma" w:cs="Tahoma"/>
          <w:sz w:val="24"/>
          <w:szCs w:val="24"/>
        </w:rPr>
        <w:t xml:space="preserve">    &lt;body&gt;</w:t>
      </w:r>
    </w:p>
    <w:p w:rsidR="0085791B" w:rsidRPr="0085791B" w:rsidRDefault="0085791B" w:rsidP="0085791B">
      <w:pPr>
        <w:rPr>
          <w:rFonts w:ascii="Tahoma" w:hAnsi="Tahoma" w:cs="Tahoma"/>
          <w:sz w:val="24"/>
          <w:szCs w:val="24"/>
        </w:rPr>
      </w:pPr>
      <w:r w:rsidRPr="0085791B">
        <w:rPr>
          <w:rFonts w:ascii="Tahoma" w:hAnsi="Tahoma" w:cs="Tahoma"/>
          <w:sz w:val="24"/>
          <w:szCs w:val="24"/>
        </w:rPr>
        <w:t xml:space="preserve">      &lt;p&gt;Document content goes here...&lt;/p&gt;</w:t>
      </w:r>
    </w:p>
    <w:p w:rsidR="0085791B" w:rsidRPr="0085791B" w:rsidRDefault="0085791B" w:rsidP="0085791B">
      <w:pPr>
        <w:rPr>
          <w:rFonts w:ascii="Tahoma" w:hAnsi="Tahoma" w:cs="Tahoma"/>
          <w:sz w:val="24"/>
          <w:szCs w:val="24"/>
        </w:rPr>
      </w:pPr>
      <w:r w:rsidRPr="0085791B">
        <w:rPr>
          <w:rFonts w:ascii="Tahoma" w:hAnsi="Tahoma" w:cs="Tahoma"/>
          <w:sz w:val="24"/>
          <w:szCs w:val="24"/>
        </w:rPr>
        <w:t xml:space="preserve">            &lt;iframe src = "h19.html" width = "555" height = "200"&gt;</w:t>
      </w:r>
    </w:p>
    <w:p w:rsidR="0085791B" w:rsidRPr="0085791B" w:rsidRDefault="0085791B" w:rsidP="0085791B">
      <w:pPr>
        <w:rPr>
          <w:rFonts w:ascii="Tahoma" w:hAnsi="Tahoma" w:cs="Tahoma"/>
          <w:sz w:val="24"/>
          <w:szCs w:val="24"/>
        </w:rPr>
      </w:pPr>
      <w:r w:rsidRPr="0085791B">
        <w:rPr>
          <w:rFonts w:ascii="Tahoma" w:hAnsi="Tahoma" w:cs="Tahoma"/>
          <w:sz w:val="24"/>
          <w:szCs w:val="24"/>
        </w:rPr>
        <w:t xml:space="preserve">         Sorry your browser does not support inline frames.</w:t>
      </w:r>
    </w:p>
    <w:p w:rsidR="0085791B" w:rsidRPr="0085791B" w:rsidRDefault="0085791B" w:rsidP="0085791B">
      <w:pPr>
        <w:rPr>
          <w:rFonts w:ascii="Tahoma" w:hAnsi="Tahoma" w:cs="Tahoma"/>
          <w:sz w:val="24"/>
          <w:szCs w:val="24"/>
        </w:rPr>
      </w:pPr>
      <w:r w:rsidRPr="0085791B">
        <w:rPr>
          <w:rFonts w:ascii="Tahoma" w:hAnsi="Tahoma" w:cs="Tahoma"/>
          <w:sz w:val="24"/>
          <w:szCs w:val="24"/>
        </w:rPr>
        <w:t xml:space="preserve">      &lt;/iframe&gt;</w:t>
      </w:r>
    </w:p>
    <w:p w:rsidR="0085791B" w:rsidRPr="0085791B" w:rsidRDefault="0085791B" w:rsidP="0085791B">
      <w:pPr>
        <w:rPr>
          <w:rFonts w:ascii="Tahoma" w:hAnsi="Tahoma" w:cs="Tahoma"/>
          <w:sz w:val="24"/>
          <w:szCs w:val="24"/>
        </w:rPr>
      </w:pPr>
      <w:r w:rsidRPr="0085791B">
        <w:rPr>
          <w:rFonts w:ascii="Tahoma" w:hAnsi="Tahoma" w:cs="Tahoma"/>
          <w:sz w:val="24"/>
          <w:szCs w:val="24"/>
        </w:rPr>
        <w:t xml:space="preserve">            &lt;p&gt;Document content also go here...&lt;/p&gt;</w:t>
      </w:r>
    </w:p>
    <w:p w:rsidR="0085791B" w:rsidRPr="0085791B" w:rsidRDefault="0085791B" w:rsidP="0085791B">
      <w:pPr>
        <w:rPr>
          <w:rFonts w:ascii="Tahoma" w:hAnsi="Tahoma" w:cs="Tahoma"/>
          <w:sz w:val="24"/>
          <w:szCs w:val="24"/>
        </w:rPr>
      </w:pPr>
      <w:r w:rsidRPr="0085791B">
        <w:rPr>
          <w:rFonts w:ascii="Tahoma" w:hAnsi="Tahoma" w:cs="Tahoma"/>
          <w:sz w:val="24"/>
          <w:szCs w:val="24"/>
        </w:rPr>
        <w:t xml:space="preserve">   &lt;/body&gt;</w:t>
      </w:r>
    </w:p>
    <w:p w:rsidR="0085791B" w:rsidRDefault="0085791B" w:rsidP="0085791B">
      <w:pPr>
        <w:rPr>
          <w:rFonts w:ascii="Tahoma" w:hAnsi="Tahoma" w:cs="Tahoma"/>
          <w:sz w:val="24"/>
          <w:szCs w:val="24"/>
        </w:rPr>
      </w:pPr>
      <w:r w:rsidRPr="0085791B">
        <w:rPr>
          <w:rFonts w:ascii="Tahoma" w:hAnsi="Tahoma" w:cs="Tahoma"/>
          <w:sz w:val="24"/>
          <w:szCs w:val="24"/>
        </w:rPr>
        <w:t>&lt;/html&gt;</w:t>
      </w:r>
      <w:r w:rsidRPr="0085791B">
        <w:rPr>
          <w:rFonts w:ascii="Tahoma" w:hAnsi="Tahoma" w:cs="Tahoma"/>
          <w:sz w:val="24"/>
          <w:szCs w:val="24"/>
        </w:rPr>
        <w:tab/>
      </w:r>
      <w:r w:rsidRPr="0085791B">
        <w:rPr>
          <w:rFonts w:ascii="Tahoma" w:hAnsi="Tahoma" w:cs="Tahoma"/>
          <w:sz w:val="24"/>
          <w:szCs w:val="24"/>
        </w:rPr>
        <w:tab/>
      </w:r>
    </w:p>
    <w:p w:rsidR="0085791B" w:rsidRPr="0085791B" w:rsidRDefault="0085791B" w:rsidP="0085791B">
      <w:pPr>
        <w:rPr>
          <w:rFonts w:ascii="Tahoma" w:hAnsi="Tahoma" w:cs="Tahoma"/>
          <w:sz w:val="24"/>
          <w:szCs w:val="24"/>
        </w:rPr>
      </w:pPr>
      <w:r w:rsidRPr="0085791B">
        <w:rPr>
          <w:rFonts w:ascii="Tahoma" w:hAnsi="Tahoma" w:cs="Tahoma"/>
          <w:noProof/>
          <w:sz w:val="24"/>
          <w:szCs w:val="24"/>
          <w:lang w:eastAsia="en-US"/>
        </w:rPr>
        <w:lastRenderedPageBreak/>
        <w:drawing>
          <wp:inline distT="0" distB="0" distL="0" distR="0" wp14:anchorId="2859DBFA" wp14:editId="1A58D7B8">
            <wp:extent cx="3419061" cy="2136913"/>
            <wp:effectExtent l="0" t="0" r="0" b="0"/>
            <wp:docPr id="3076"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Grp="1"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16879" cy="2135549"/>
                    </a:xfrm>
                    <a:prstGeom prst="rect">
                      <a:avLst/>
                    </a:prstGeom>
                    <a:noFill/>
                    <a:ln>
                      <a:noFill/>
                    </a:ln>
                  </pic:spPr>
                </pic:pic>
              </a:graphicData>
            </a:graphic>
          </wp:inline>
        </w:drawing>
      </w:r>
      <w:r w:rsidRPr="0085791B">
        <w:rPr>
          <w:rFonts w:ascii="Tahoma" w:hAnsi="Tahoma" w:cs="Tahoma"/>
          <w:sz w:val="24"/>
          <w:szCs w:val="24"/>
        </w:rPr>
        <w:tab/>
      </w:r>
      <w:r w:rsidRPr="0085791B">
        <w:rPr>
          <w:rFonts w:ascii="Tahoma" w:hAnsi="Tahoma" w:cs="Tahoma"/>
          <w:sz w:val="24"/>
          <w:szCs w:val="24"/>
        </w:rPr>
        <w:tab/>
      </w:r>
      <w:r w:rsidRPr="0085791B">
        <w:rPr>
          <w:rFonts w:ascii="Tahoma" w:hAnsi="Tahoma" w:cs="Tahoma"/>
          <w:sz w:val="24"/>
          <w:szCs w:val="24"/>
        </w:rPr>
        <w:tab/>
      </w:r>
    </w:p>
    <w:p w:rsidR="0085791B" w:rsidRDefault="0085791B">
      <w:pPr>
        <w:rPr>
          <w:rFonts w:ascii="Tahoma" w:eastAsia="SimSun" w:hAnsi="Tahoma" w:cs="Tahoma"/>
          <w:b/>
          <w:bCs/>
          <w:kern w:val="44"/>
          <w:sz w:val="24"/>
          <w:szCs w:val="24"/>
          <w:u w:val="single"/>
        </w:rPr>
      </w:pPr>
      <w:r>
        <w:rPr>
          <w:rFonts w:ascii="Tahoma" w:hAnsi="Tahoma" w:cs="Tahoma"/>
          <w:sz w:val="24"/>
          <w:szCs w:val="24"/>
          <w:u w:val="single"/>
        </w:rPr>
        <w:br w:type="page"/>
      </w:r>
    </w:p>
    <w:p w:rsidR="00533945" w:rsidRPr="000A41C2" w:rsidRDefault="002E059E" w:rsidP="00E3032E">
      <w:pPr>
        <w:pStyle w:val="Heading1"/>
        <w:spacing w:line="360" w:lineRule="auto"/>
        <w:rPr>
          <w:rFonts w:ascii="Tahoma" w:hAnsi="Tahoma" w:cs="Tahoma" w:hint="default"/>
          <w:sz w:val="24"/>
          <w:szCs w:val="24"/>
          <w:u w:val="single"/>
        </w:rPr>
      </w:pPr>
      <w:r w:rsidRPr="000A41C2">
        <w:rPr>
          <w:rFonts w:ascii="Tahoma" w:hAnsi="Tahoma" w:cs="Tahoma" w:hint="default"/>
          <w:sz w:val="24"/>
          <w:szCs w:val="24"/>
          <w:u w:val="single"/>
        </w:rPr>
        <w:lastRenderedPageBreak/>
        <w:t>HTML Lists</w:t>
      </w:r>
    </w:p>
    <w:p w:rsidR="00533945" w:rsidRPr="000A41C2" w:rsidRDefault="002E059E" w:rsidP="00E3032E">
      <w:pPr>
        <w:pStyle w:val="NormalWeb"/>
        <w:spacing w:line="360" w:lineRule="auto"/>
        <w:rPr>
          <w:rFonts w:ascii="Tahoma" w:hAnsi="Tahoma" w:cs="Tahoma"/>
        </w:rPr>
      </w:pPr>
      <w:r w:rsidRPr="000A41C2">
        <w:rPr>
          <w:rFonts w:ascii="Tahoma" w:hAnsi="Tahoma" w:cs="Tahoma"/>
        </w:rPr>
        <w:t>HTML Lists are used to specify lists of information. All lists may contain one or more list elements. There are three different types of HTML lists:</w:t>
      </w:r>
    </w:p>
    <w:p w:rsidR="00533945" w:rsidRPr="000A41C2" w:rsidRDefault="002E059E" w:rsidP="00E3032E">
      <w:pPr>
        <w:numPr>
          <w:ilvl w:val="0"/>
          <w:numId w:val="9"/>
        </w:numPr>
        <w:spacing w:beforeAutospacing="1" w:after="0" w:afterAutospacing="1" w:line="360" w:lineRule="auto"/>
        <w:rPr>
          <w:rFonts w:ascii="Tahoma" w:hAnsi="Tahoma" w:cs="Tahoma"/>
          <w:sz w:val="24"/>
          <w:szCs w:val="24"/>
        </w:rPr>
      </w:pPr>
      <w:r w:rsidRPr="000A41C2">
        <w:rPr>
          <w:rFonts w:ascii="Tahoma" w:hAnsi="Tahoma" w:cs="Tahoma"/>
          <w:sz w:val="24"/>
          <w:szCs w:val="24"/>
        </w:rPr>
        <w:t>Ordered List or Numbered List (ol)</w:t>
      </w:r>
    </w:p>
    <w:p w:rsidR="00533945" w:rsidRPr="000A41C2" w:rsidRDefault="002E059E" w:rsidP="00E3032E">
      <w:pPr>
        <w:numPr>
          <w:ilvl w:val="0"/>
          <w:numId w:val="9"/>
        </w:numPr>
        <w:spacing w:beforeAutospacing="1" w:after="0" w:afterAutospacing="1" w:line="360" w:lineRule="auto"/>
        <w:rPr>
          <w:rFonts w:ascii="Tahoma" w:hAnsi="Tahoma" w:cs="Tahoma"/>
          <w:sz w:val="24"/>
          <w:szCs w:val="24"/>
        </w:rPr>
      </w:pPr>
      <w:r w:rsidRPr="000A41C2">
        <w:rPr>
          <w:rFonts w:ascii="Tahoma" w:hAnsi="Tahoma" w:cs="Tahoma"/>
          <w:sz w:val="24"/>
          <w:szCs w:val="24"/>
        </w:rPr>
        <w:t>Unordered List or Bulleted List (ul)</w:t>
      </w:r>
    </w:p>
    <w:p w:rsidR="00533945" w:rsidRPr="000A41C2" w:rsidRDefault="002E059E" w:rsidP="00E3032E">
      <w:pPr>
        <w:numPr>
          <w:ilvl w:val="0"/>
          <w:numId w:val="9"/>
        </w:numPr>
        <w:spacing w:beforeAutospacing="1" w:after="0" w:afterAutospacing="1" w:line="360" w:lineRule="auto"/>
        <w:rPr>
          <w:rFonts w:ascii="Tahoma" w:hAnsi="Tahoma" w:cs="Tahoma"/>
          <w:sz w:val="24"/>
          <w:szCs w:val="24"/>
        </w:rPr>
      </w:pPr>
      <w:r w:rsidRPr="000A41C2">
        <w:rPr>
          <w:rFonts w:ascii="Tahoma" w:hAnsi="Tahoma" w:cs="Tahoma"/>
          <w:sz w:val="24"/>
          <w:szCs w:val="24"/>
        </w:rPr>
        <w:t>Description List or Definition List (dl)</w:t>
      </w:r>
    </w:p>
    <w:p w:rsidR="00533945" w:rsidRPr="000A41C2" w:rsidRDefault="002E059E" w:rsidP="00E3032E">
      <w:pPr>
        <w:pStyle w:val="Heading2"/>
        <w:spacing w:line="360" w:lineRule="auto"/>
        <w:rPr>
          <w:rFonts w:ascii="Tahoma" w:hAnsi="Tahoma" w:cs="Tahoma" w:hint="default"/>
          <w:sz w:val="24"/>
          <w:szCs w:val="24"/>
        </w:rPr>
      </w:pPr>
      <w:r w:rsidRPr="000A41C2">
        <w:rPr>
          <w:rFonts w:ascii="Tahoma" w:hAnsi="Tahoma" w:cs="Tahoma" w:hint="default"/>
          <w:sz w:val="24"/>
          <w:szCs w:val="24"/>
        </w:rPr>
        <w:t>HTML Ordered List or Numbered List</w:t>
      </w:r>
    </w:p>
    <w:p w:rsidR="00533945" w:rsidRPr="000A41C2" w:rsidRDefault="002E059E" w:rsidP="00E3032E">
      <w:pPr>
        <w:pStyle w:val="NormalWeb"/>
        <w:spacing w:line="360" w:lineRule="auto"/>
        <w:rPr>
          <w:rFonts w:ascii="Tahoma" w:hAnsi="Tahoma" w:cs="Tahoma"/>
        </w:rPr>
      </w:pPr>
      <w:r w:rsidRPr="000A41C2">
        <w:rPr>
          <w:rFonts w:ascii="Tahoma" w:hAnsi="Tahoma" w:cs="Tahoma"/>
        </w:rPr>
        <w:t>In the ordered HTML lists, all the list items are marked with numbers. It is known as numbered list also. The ordered list starts with &lt;ol&gt; tag and the list items start with &lt;li&gt; tag.</w:t>
      </w:r>
      <w:r w:rsidR="009E65B3" w:rsidRPr="009E65B3">
        <w:rPr>
          <w:noProof/>
          <w:lang w:eastAsia="en-US"/>
        </w:rPr>
        <w:t xml:space="preserve"> </w:t>
      </w:r>
      <w:hyperlink r:id="rId25" w:history="1"/>
      <w:hyperlink r:id="rId26" w:history="1"/>
      <w:hyperlink r:id="rId27" w:history="1"/>
    </w:p>
    <w:p w:rsidR="009E65B3" w:rsidRPr="009E65B3" w:rsidRDefault="009E65B3" w:rsidP="009E65B3">
      <w:pPr>
        <w:spacing w:beforeAutospacing="1" w:after="0" w:afterAutospacing="1" w:line="360" w:lineRule="auto"/>
        <w:ind w:left="360"/>
        <w:rPr>
          <w:rFonts w:ascii="Tahoma" w:eastAsia="SimSun" w:hAnsi="Tahoma" w:cs="Tahoma"/>
          <w:sz w:val="24"/>
          <w:szCs w:val="24"/>
        </w:rPr>
      </w:pPr>
      <w:r w:rsidRPr="009E65B3">
        <w:rPr>
          <w:rFonts w:ascii="Tahoma" w:eastAsia="SimSun" w:hAnsi="Tahoma" w:cs="Tahoma"/>
          <w:sz w:val="24"/>
          <w:szCs w:val="24"/>
        </w:rPr>
        <w:t>&lt;ol&gt;</w:t>
      </w:r>
    </w:p>
    <w:p w:rsidR="009E65B3" w:rsidRPr="009E65B3" w:rsidRDefault="009E65B3" w:rsidP="009E65B3">
      <w:pPr>
        <w:spacing w:beforeAutospacing="1" w:after="0" w:afterAutospacing="1" w:line="360" w:lineRule="auto"/>
        <w:ind w:left="360"/>
        <w:rPr>
          <w:rFonts w:ascii="Tahoma" w:eastAsia="SimSun" w:hAnsi="Tahoma" w:cs="Tahoma"/>
          <w:sz w:val="24"/>
          <w:szCs w:val="24"/>
        </w:rPr>
      </w:pPr>
      <w:r>
        <w:rPr>
          <w:noProof/>
          <w:lang w:eastAsia="en-US"/>
        </w:rPr>
        <w:drawing>
          <wp:anchor distT="0" distB="0" distL="114300" distR="114300" simplePos="0" relativeHeight="251660288" behindDoc="0" locked="0" layoutInCell="1" allowOverlap="1" wp14:anchorId="33BD1967" wp14:editId="78845FAD">
            <wp:simplePos x="0" y="0"/>
            <wp:positionH relativeFrom="column">
              <wp:posOffset>3030855</wp:posOffset>
            </wp:positionH>
            <wp:positionV relativeFrom="paragraph">
              <wp:posOffset>131445</wp:posOffset>
            </wp:positionV>
            <wp:extent cx="1957705" cy="13614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cstate="print">
                      <a:extLst>
                        <a:ext uri="{28A0092B-C50C-407E-A947-70E740481C1C}">
                          <a14:useLocalDpi xmlns:a14="http://schemas.microsoft.com/office/drawing/2010/main" val="0"/>
                        </a:ext>
                      </a:extLst>
                    </a:blip>
                    <a:srcRect r="88136" b="86441"/>
                    <a:stretch/>
                  </pic:blipFill>
                  <pic:spPr bwMode="auto">
                    <a:xfrm>
                      <a:off x="0" y="0"/>
                      <a:ext cx="1957705" cy="1361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E65B3">
        <w:rPr>
          <w:rFonts w:ascii="Tahoma" w:eastAsia="SimSun" w:hAnsi="Tahoma" w:cs="Tahoma"/>
          <w:sz w:val="24"/>
          <w:szCs w:val="24"/>
        </w:rPr>
        <w:t xml:space="preserve">   &lt;li&gt;Beetroot&lt;/li&gt;</w:t>
      </w:r>
    </w:p>
    <w:p w:rsidR="009E65B3" w:rsidRPr="009E65B3" w:rsidRDefault="009E65B3" w:rsidP="009E65B3">
      <w:pPr>
        <w:spacing w:beforeAutospacing="1" w:after="0" w:afterAutospacing="1" w:line="360" w:lineRule="auto"/>
        <w:ind w:left="360"/>
        <w:rPr>
          <w:rFonts w:ascii="Tahoma" w:eastAsia="SimSun" w:hAnsi="Tahoma" w:cs="Tahoma"/>
          <w:sz w:val="24"/>
          <w:szCs w:val="24"/>
        </w:rPr>
      </w:pPr>
      <w:r w:rsidRPr="009E65B3">
        <w:rPr>
          <w:rFonts w:ascii="Tahoma" w:eastAsia="SimSun" w:hAnsi="Tahoma" w:cs="Tahoma"/>
          <w:sz w:val="24"/>
          <w:szCs w:val="24"/>
        </w:rPr>
        <w:t xml:space="preserve">   &lt;li&gt;Ginger&lt;/li&gt;</w:t>
      </w:r>
    </w:p>
    <w:p w:rsidR="009E65B3" w:rsidRPr="009E65B3" w:rsidRDefault="009E65B3" w:rsidP="009E65B3">
      <w:pPr>
        <w:spacing w:beforeAutospacing="1" w:after="0" w:afterAutospacing="1" w:line="360" w:lineRule="auto"/>
        <w:ind w:left="360"/>
        <w:rPr>
          <w:rFonts w:ascii="Tahoma" w:eastAsia="SimSun" w:hAnsi="Tahoma" w:cs="Tahoma"/>
          <w:sz w:val="24"/>
          <w:szCs w:val="24"/>
        </w:rPr>
      </w:pPr>
      <w:r w:rsidRPr="009E65B3">
        <w:rPr>
          <w:rFonts w:ascii="Tahoma" w:eastAsia="SimSun" w:hAnsi="Tahoma" w:cs="Tahoma"/>
          <w:sz w:val="24"/>
          <w:szCs w:val="24"/>
        </w:rPr>
        <w:t xml:space="preserve">   &lt;li&gt;Potato&lt;/li&gt;</w:t>
      </w:r>
    </w:p>
    <w:p w:rsidR="009E65B3" w:rsidRPr="009E65B3" w:rsidRDefault="009E65B3" w:rsidP="009E65B3">
      <w:pPr>
        <w:spacing w:beforeAutospacing="1" w:after="0" w:afterAutospacing="1" w:line="360" w:lineRule="auto"/>
        <w:ind w:left="360"/>
        <w:rPr>
          <w:rFonts w:ascii="Tahoma" w:eastAsia="SimSun" w:hAnsi="Tahoma" w:cs="Tahoma"/>
          <w:sz w:val="24"/>
          <w:szCs w:val="24"/>
        </w:rPr>
      </w:pPr>
      <w:r w:rsidRPr="009E65B3">
        <w:rPr>
          <w:rFonts w:ascii="Tahoma" w:eastAsia="SimSun" w:hAnsi="Tahoma" w:cs="Tahoma"/>
          <w:sz w:val="24"/>
          <w:szCs w:val="24"/>
        </w:rPr>
        <w:t xml:space="preserve">   &lt;li&gt;Radish&lt;/li&gt;</w:t>
      </w:r>
    </w:p>
    <w:p w:rsidR="00533945" w:rsidRPr="009E65B3" w:rsidRDefault="009E65B3" w:rsidP="009E65B3">
      <w:pPr>
        <w:spacing w:beforeAutospacing="1" w:after="0" w:afterAutospacing="1" w:line="360" w:lineRule="auto"/>
        <w:ind w:left="360"/>
        <w:rPr>
          <w:rFonts w:ascii="Tahoma" w:eastAsia="SimSun" w:hAnsi="Tahoma" w:cs="Tahoma"/>
          <w:sz w:val="24"/>
          <w:szCs w:val="24"/>
        </w:rPr>
      </w:pPr>
      <w:r>
        <w:rPr>
          <w:rFonts w:ascii="Tahoma" w:eastAsia="SimSun" w:hAnsi="Tahoma" w:cs="Tahoma"/>
          <w:sz w:val="24"/>
          <w:szCs w:val="24"/>
        </w:rPr>
        <w:t xml:space="preserve"> </w:t>
      </w:r>
      <w:r w:rsidRPr="009E65B3">
        <w:rPr>
          <w:rFonts w:ascii="Tahoma" w:eastAsia="SimSun" w:hAnsi="Tahoma" w:cs="Tahoma"/>
          <w:sz w:val="24"/>
          <w:szCs w:val="24"/>
        </w:rPr>
        <w:t>&lt;/ol&gt;</w:t>
      </w:r>
    </w:p>
    <w:p w:rsidR="00533945" w:rsidRPr="000A41C2" w:rsidRDefault="002E059E" w:rsidP="00E3032E">
      <w:pPr>
        <w:pStyle w:val="Heading2"/>
        <w:spacing w:line="360" w:lineRule="auto"/>
        <w:rPr>
          <w:rFonts w:ascii="Tahoma" w:hAnsi="Tahoma" w:cs="Tahoma" w:hint="default"/>
          <w:sz w:val="24"/>
          <w:szCs w:val="24"/>
        </w:rPr>
      </w:pPr>
      <w:r w:rsidRPr="000A41C2">
        <w:rPr>
          <w:rFonts w:ascii="Tahoma" w:hAnsi="Tahoma" w:cs="Tahoma" w:hint="default"/>
          <w:sz w:val="24"/>
          <w:szCs w:val="24"/>
        </w:rPr>
        <w:t>Ordered HTML List - The Type Attribute</w:t>
      </w:r>
    </w:p>
    <w:p w:rsidR="00533945" w:rsidRPr="000A41C2" w:rsidRDefault="002E059E" w:rsidP="00E3032E">
      <w:pPr>
        <w:pStyle w:val="NormalWeb"/>
        <w:spacing w:line="360" w:lineRule="auto"/>
        <w:rPr>
          <w:rFonts w:ascii="Tahoma" w:hAnsi="Tahoma" w:cs="Tahoma"/>
        </w:rPr>
      </w:pPr>
      <w:r w:rsidRPr="000A41C2">
        <w:rPr>
          <w:rFonts w:ascii="Tahoma" w:hAnsi="Tahoma" w:cs="Tahoma"/>
        </w:rPr>
        <w:t xml:space="preserve">The </w:t>
      </w:r>
      <w:r w:rsidRPr="000A41C2">
        <w:rPr>
          <w:rStyle w:val="HTMLCode"/>
          <w:rFonts w:ascii="Tahoma" w:hAnsi="Tahoma" w:cs="Tahoma"/>
          <w:sz w:val="24"/>
          <w:szCs w:val="24"/>
        </w:rPr>
        <w:t>type</w:t>
      </w:r>
      <w:r w:rsidRPr="000A41C2">
        <w:rPr>
          <w:rFonts w:ascii="Tahoma" w:hAnsi="Tahoma" w:cs="Tahoma"/>
        </w:rPr>
        <w:t xml:space="preserve"> attribute of the </w:t>
      </w:r>
      <w:r w:rsidRPr="000A41C2">
        <w:rPr>
          <w:rStyle w:val="HTMLCode"/>
          <w:rFonts w:ascii="Tahoma" w:hAnsi="Tahoma" w:cs="Tahoma"/>
          <w:sz w:val="24"/>
          <w:szCs w:val="24"/>
        </w:rPr>
        <w:t>&lt;ol&gt;</w:t>
      </w:r>
      <w:r w:rsidRPr="000A41C2">
        <w:rPr>
          <w:rFonts w:ascii="Tahoma" w:hAnsi="Tahoma" w:cs="Tahoma"/>
        </w:rPr>
        <w:t xml:space="preserve"> tag, defines the type of the list item marker:</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305"/>
        <w:gridCol w:w="7091"/>
      </w:tblGrid>
      <w:tr w:rsidR="00533945" w:rsidRPr="000A41C2" w:rsidTr="00EE0CC7">
        <w:trPr>
          <w:tblCellSpacing w:w="15" w:type="dxa"/>
        </w:trPr>
        <w:tc>
          <w:tcPr>
            <w:tcW w:w="1260" w:type="dxa"/>
            <w:shd w:val="clear" w:color="auto" w:fill="auto"/>
            <w:vAlign w:val="center"/>
          </w:tcPr>
          <w:p w:rsidR="00533945" w:rsidRPr="000A41C2" w:rsidRDefault="002E059E" w:rsidP="00E3032E">
            <w:pPr>
              <w:spacing w:line="360" w:lineRule="auto"/>
              <w:jc w:val="center"/>
              <w:rPr>
                <w:rFonts w:ascii="Tahoma" w:hAnsi="Tahoma" w:cs="Tahoma"/>
                <w:b/>
                <w:sz w:val="24"/>
                <w:szCs w:val="24"/>
              </w:rPr>
            </w:pPr>
            <w:r w:rsidRPr="000A41C2">
              <w:rPr>
                <w:rFonts w:ascii="Tahoma" w:eastAsia="SimSun" w:hAnsi="Tahoma" w:cs="Tahoma"/>
                <w:b/>
                <w:sz w:val="24"/>
                <w:szCs w:val="24"/>
              </w:rPr>
              <w:t>Type</w:t>
            </w:r>
          </w:p>
        </w:tc>
        <w:tc>
          <w:tcPr>
            <w:tcW w:w="7046" w:type="dxa"/>
            <w:shd w:val="clear" w:color="auto" w:fill="auto"/>
            <w:vAlign w:val="center"/>
          </w:tcPr>
          <w:p w:rsidR="00533945" w:rsidRPr="000A41C2" w:rsidRDefault="002E059E" w:rsidP="00E3032E">
            <w:pPr>
              <w:spacing w:line="360" w:lineRule="auto"/>
              <w:jc w:val="center"/>
              <w:rPr>
                <w:rFonts w:ascii="Tahoma" w:hAnsi="Tahoma" w:cs="Tahoma"/>
                <w:b/>
                <w:sz w:val="24"/>
                <w:szCs w:val="24"/>
              </w:rPr>
            </w:pPr>
            <w:r w:rsidRPr="000A41C2">
              <w:rPr>
                <w:rFonts w:ascii="Tahoma" w:eastAsia="SimSun" w:hAnsi="Tahoma" w:cs="Tahoma"/>
                <w:b/>
                <w:sz w:val="24"/>
                <w:szCs w:val="24"/>
              </w:rPr>
              <w:t>Description</w:t>
            </w:r>
          </w:p>
        </w:tc>
      </w:tr>
      <w:tr w:rsidR="00533945" w:rsidRPr="000A41C2" w:rsidTr="00EE0CC7">
        <w:trPr>
          <w:tblCellSpacing w:w="15" w:type="dxa"/>
        </w:trPr>
        <w:tc>
          <w:tcPr>
            <w:tcW w:w="1260" w:type="dxa"/>
            <w:shd w:val="clear" w:color="auto" w:fill="auto"/>
            <w:vAlign w:val="center"/>
          </w:tcPr>
          <w:p w:rsidR="00533945" w:rsidRPr="000A41C2" w:rsidRDefault="002E059E" w:rsidP="00E3032E">
            <w:pPr>
              <w:spacing w:line="360" w:lineRule="auto"/>
              <w:rPr>
                <w:rFonts w:ascii="Tahoma" w:hAnsi="Tahoma" w:cs="Tahoma"/>
                <w:sz w:val="24"/>
                <w:szCs w:val="24"/>
              </w:rPr>
            </w:pPr>
            <w:r w:rsidRPr="000A41C2">
              <w:rPr>
                <w:rFonts w:ascii="Tahoma" w:eastAsia="SimSun" w:hAnsi="Tahoma" w:cs="Tahoma"/>
                <w:sz w:val="24"/>
                <w:szCs w:val="24"/>
              </w:rPr>
              <w:t>type="1"</w:t>
            </w:r>
          </w:p>
        </w:tc>
        <w:tc>
          <w:tcPr>
            <w:tcW w:w="7046" w:type="dxa"/>
            <w:shd w:val="clear" w:color="auto" w:fill="auto"/>
            <w:vAlign w:val="center"/>
          </w:tcPr>
          <w:p w:rsidR="00533945" w:rsidRPr="000A41C2" w:rsidRDefault="002E059E" w:rsidP="00E3032E">
            <w:pPr>
              <w:spacing w:line="360" w:lineRule="auto"/>
              <w:rPr>
                <w:rFonts w:ascii="Tahoma" w:hAnsi="Tahoma" w:cs="Tahoma"/>
                <w:sz w:val="24"/>
                <w:szCs w:val="24"/>
              </w:rPr>
            </w:pPr>
            <w:r w:rsidRPr="000A41C2">
              <w:rPr>
                <w:rFonts w:ascii="Tahoma" w:eastAsia="SimSun" w:hAnsi="Tahoma" w:cs="Tahoma"/>
                <w:sz w:val="24"/>
                <w:szCs w:val="24"/>
              </w:rPr>
              <w:t>The list items will be numbered with numbers (default)</w:t>
            </w:r>
          </w:p>
        </w:tc>
      </w:tr>
      <w:tr w:rsidR="00533945" w:rsidRPr="000A41C2" w:rsidTr="00EE0CC7">
        <w:trPr>
          <w:tblCellSpacing w:w="15" w:type="dxa"/>
        </w:trPr>
        <w:tc>
          <w:tcPr>
            <w:tcW w:w="1260" w:type="dxa"/>
            <w:shd w:val="clear" w:color="auto" w:fill="auto"/>
            <w:vAlign w:val="center"/>
          </w:tcPr>
          <w:p w:rsidR="00533945" w:rsidRPr="000A41C2" w:rsidRDefault="002E059E" w:rsidP="00E3032E">
            <w:pPr>
              <w:spacing w:line="360" w:lineRule="auto"/>
              <w:rPr>
                <w:rFonts w:ascii="Tahoma" w:hAnsi="Tahoma" w:cs="Tahoma"/>
                <w:sz w:val="24"/>
                <w:szCs w:val="24"/>
              </w:rPr>
            </w:pPr>
            <w:r w:rsidRPr="000A41C2">
              <w:rPr>
                <w:rFonts w:ascii="Tahoma" w:eastAsia="SimSun" w:hAnsi="Tahoma" w:cs="Tahoma"/>
                <w:sz w:val="24"/>
                <w:szCs w:val="24"/>
              </w:rPr>
              <w:t>type="A"</w:t>
            </w:r>
          </w:p>
        </w:tc>
        <w:tc>
          <w:tcPr>
            <w:tcW w:w="7046" w:type="dxa"/>
            <w:shd w:val="clear" w:color="auto" w:fill="auto"/>
            <w:vAlign w:val="center"/>
          </w:tcPr>
          <w:p w:rsidR="00533945" w:rsidRPr="000A41C2" w:rsidRDefault="002E059E" w:rsidP="00E3032E">
            <w:pPr>
              <w:spacing w:line="360" w:lineRule="auto"/>
              <w:rPr>
                <w:rFonts w:ascii="Tahoma" w:hAnsi="Tahoma" w:cs="Tahoma"/>
                <w:sz w:val="24"/>
                <w:szCs w:val="24"/>
              </w:rPr>
            </w:pPr>
            <w:r w:rsidRPr="000A41C2">
              <w:rPr>
                <w:rFonts w:ascii="Tahoma" w:eastAsia="SimSun" w:hAnsi="Tahoma" w:cs="Tahoma"/>
                <w:sz w:val="24"/>
                <w:szCs w:val="24"/>
              </w:rPr>
              <w:t>The list items will be numbered with uppercase letters</w:t>
            </w:r>
          </w:p>
        </w:tc>
      </w:tr>
      <w:tr w:rsidR="00533945" w:rsidRPr="000A41C2" w:rsidTr="00EE0CC7">
        <w:trPr>
          <w:tblCellSpacing w:w="15" w:type="dxa"/>
        </w:trPr>
        <w:tc>
          <w:tcPr>
            <w:tcW w:w="1260" w:type="dxa"/>
            <w:shd w:val="clear" w:color="auto" w:fill="auto"/>
            <w:vAlign w:val="center"/>
          </w:tcPr>
          <w:p w:rsidR="00533945" w:rsidRPr="000A41C2" w:rsidRDefault="002E059E" w:rsidP="00E3032E">
            <w:pPr>
              <w:spacing w:line="360" w:lineRule="auto"/>
              <w:rPr>
                <w:rFonts w:ascii="Tahoma" w:hAnsi="Tahoma" w:cs="Tahoma"/>
                <w:sz w:val="24"/>
                <w:szCs w:val="24"/>
              </w:rPr>
            </w:pPr>
            <w:r w:rsidRPr="000A41C2">
              <w:rPr>
                <w:rFonts w:ascii="Tahoma" w:eastAsia="SimSun" w:hAnsi="Tahoma" w:cs="Tahoma"/>
                <w:sz w:val="24"/>
                <w:szCs w:val="24"/>
              </w:rPr>
              <w:t>type="a"</w:t>
            </w:r>
          </w:p>
        </w:tc>
        <w:tc>
          <w:tcPr>
            <w:tcW w:w="7046" w:type="dxa"/>
            <w:shd w:val="clear" w:color="auto" w:fill="auto"/>
            <w:vAlign w:val="center"/>
          </w:tcPr>
          <w:p w:rsidR="00533945" w:rsidRPr="000A41C2" w:rsidRDefault="002E059E" w:rsidP="00E3032E">
            <w:pPr>
              <w:spacing w:line="360" w:lineRule="auto"/>
              <w:rPr>
                <w:rFonts w:ascii="Tahoma" w:hAnsi="Tahoma" w:cs="Tahoma"/>
                <w:sz w:val="24"/>
                <w:szCs w:val="24"/>
              </w:rPr>
            </w:pPr>
            <w:r w:rsidRPr="000A41C2">
              <w:rPr>
                <w:rFonts w:ascii="Tahoma" w:eastAsia="SimSun" w:hAnsi="Tahoma" w:cs="Tahoma"/>
                <w:sz w:val="24"/>
                <w:szCs w:val="24"/>
              </w:rPr>
              <w:t>The list items will be numbered with lowercase letters</w:t>
            </w:r>
          </w:p>
        </w:tc>
      </w:tr>
      <w:tr w:rsidR="00533945" w:rsidRPr="000A41C2" w:rsidTr="00EE0CC7">
        <w:trPr>
          <w:tblCellSpacing w:w="15" w:type="dxa"/>
        </w:trPr>
        <w:tc>
          <w:tcPr>
            <w:tcW w:w="1260" w:type="dxa"/>
            <w:shd w:val="clear" w:color="auto" w:fill="auto"/>
            <w:vAlign w:val="center"/>
          </w:tcPr>
          <w:p w:rsidR="00533945" w:rsidRPr="000A41C2" w:rsidRDefault="002E059E" w:rsidP="00E3032E">
            <w:pPr>
              <w:spacing w:line="360" w:lineRule="auto"/>
              <w:rPr>
                <w:rFonts w:ascii="Tahoma" w:hAnsi="Tahoma" w:cs="Tahoma"/>
                <w:sz w:val="24"/>
                <w:szCs w:val="24"/>
              </w:rPr>
            </w:pPr>
            <w:r w:rsidRPr="000A41C2">
              <w:rPr>
                <w:rFonts w:ascii="Tahoma" w:eastAsia="SimSun" w:hAnsi="Tahoma" w:cs="Tahoma"/>
                <w:sz w:val="24"/>
                <w:szCs w:val="24"/>
              </w:rPr>
              <w:t>type="I"</w:t>
            </w:r>
          </w:p>
        </w:tc>
        <w:tc>
          <w:tcPr>
            <w:tcW w:w="7046" w:type="dxa"/>
            <w:shd w:val="clear" w:color="auto" w:fill="auto"/>
            <w:vAlign w:val="center"/>
          </w:tcPr>
          <w:p w:rsidR="00533945" w:rsidRPr="000A41C2" w:rsidRDefault="002E059E" w:rsidP="00E3032E">
            <w:pPr>
              <w:spacing w:line="360" w:lineRule="auto"/>
              <w:rPr>
                <w:rFonts w:ascii="Tahoma" w:hAnsi="Tahoma" w:cs="Tahoma"/>
                <w:sz w:val="24"/>
                <w:szCs w:val="24"/>
              </w:rPr>
            </w:pPr>
            <w:r w:rsidRPr="000A41C2">
              <w:rPr>
                <w:rFonts w:ascii="Tahoma" w:eastAsia="SimSun" w:hAnsi="Tahoma" w:cs="Tahoma"/>
                <w:sz w:val="24"/>
                <w:szCs w:val="24"/>
              </w:rPr>
              <w:t>The list items will be numbered with uppercase roman numbers</w:t>
            </w:r>
          </w:p>
        </w:tc>
      </w:tr>
      <w:tr w:rsidR="00533945" w:rsidRPr="000A41C2" w:rsidTr="00EE0CC7">
        <w:trPr>
          <w:tblCellSpacing w:w="15" w:type="dxa"/>
        </w:trPr>
        <w:tc>
          <w:tcPr>
            <w:tcW w:w="1260" w:type="dxa"/>
            <w:shd w:val="clear" w:color="auto" w:fill="auto"/>
            <w:vAlign w:val="center"/>
          </w:tcPr>
          <w:p w:rsidR="00533945" w:rsidRPr="000A41C2" w:rsidRDefault="002E059E" w:rsidP="00E3032E">
            <w:pPr>
              <w:spacing w:line="360" w:lineRule="auto"/>
              <w:rPr>
                <w:rFonts w:ascii="Tahoma" w:hAnsi="Tahoma" w:cs="Tahoma"/>
                <w:sz w:val="24"/>
                <w:szCs w:val="24"/>
              </w:rPr>
            </w:pPr>
            <w:r w:rsidRPr="000A41C2">
              <w:rPr>
                <w:rFonts w:ascii="Tahoma" w:eastAsia="SimSun" w:hAnsi="Tahoma" w:cs="Tahoma"/>
                <w:sz w:val="24"/>
                <w:szCs w:val="24"/>
              </w:rPr>
              <w:lastRenderedPageBreak/>
              <w:t>type="i"</w:t>
            </w:r>
          </w:p>
        </w:tc>
        <w:tc>
          <w:tcPr>
            <w:tcW w:w="7046" w:type="dxa"/>
            <w:shd w:val="clear" w:color="auto" w:fill="auto"/>
            <w:vAlign w:val="center"/>
          </w:tcPr>
          <w:p w:rsidR="00533945" w:rsidRPr="000A41C2" w:rsidRDefault="002E059E" w:rsidP="00E3032E">
            <w:pPr>
              <w:spacing w:line="360" w:lineRule="auto"/>
              <w:rPr>
                <w:rFonts w:ascii="Tahoma" w:hAnsi="Tahoma" w:cs="Tahoma"/>
                <w:sz w:val="24"/>
                <w:szCs w:val="24"/>
              </w:rPr>
            </w:pPr>
            <w:r w:rsidRPr="000A41C2">
              <w:rPr>
                <w:rFonts w:ascii="Tahoma" w:eastAsia="SimSun" w:hAnsi="Tahoma" w:cs="Tahoma"/>
                <w:sz w:val="24"/>
                <w:szCs w:val="24"/>
              </w:rPr>
              <w:t>The list items will be numbered with lowercase roman numbers</w:t>
            </w:r>
          </w:p>
        </w:tc>
      </w:tr>
    </w:tbl>
    <w:p w:rsidR="004E6712" w:rsidRPr="004E6712" w:rsidRDefault="004E6712" w:rsidP="004E6712">
      <w:pPr>
        <w:pStyle w:val="NormalWeb"/>
        <w:rPr>
          <w:rFonts w:ascii="Tahoma" w:hAnsi="Tahoma" w:cs="Tahoma"/>
          <w:b/>
        </w:rPr>
      </w:pPr>
      <w:r w:rsidRPr="004E6712">
        <w:rPr>
          <w:rFonts w:ascii="Tahoma" w:hAnsi="Tahoma" w:cs="Tahoma"/>
          <w:b/>
        </w:rPr>
        <w:t>The start Attribute</w:t>
      </w:r>
    </w:p>
    <w:p w:rsidR="009E65B3" w:rsidRPr="004E6712" w:rsidRDefault="009E65B3" w:rsidP="004E6712">
      <w:pPr>
        <w:pStyle w:val="NormalWeb"/>
        <w:rPr>
          <w:rFonts w:ascii="Tahoma" w:hAnsi="Tahoma" w:cs="Tahoma"/>
        </w:rPr>
      </w:pPr>
      <w:r w:rsidRPr="004E6712">
        <w:rPr>
          <w:rFonts w:ascii="Tahoma" w:hAnsi="Tahoma" w:cs="Tahoma"/>
        </w:rPr>
        <w:t>You can use start attribute for &lt;ol&gt; tag to specify the starting point of numbering you need. Following are the possible options −</w:t>
      </w:r>
    </w:p>
    <w:p w:rsidR="009E65B3" w:rsidRPr="004E6712" w:rsidRDefault="009E65B3" w:rsidP="004E6712">
      <w:pPr>
        <w:pStyle w:val="NormalWeb"/>
        <w:rPr>
          <w:rFonts w:ascii="Tahoma" w:hAnsi="Tahoma" w:cs="Tahoma"/>
        </w:rPr>
      </w:pPr>
      <w:r w:rsidRPr="004E6712">
        <w:rPr>
          <w:rFonts w:ascii="Tahoma" w:hAnsi="Tahoma" w:cs="Tahoma"/>
        </w:rPr>
        <w:t xml:space="preserve">&lt;ol type = "1" start = "4"&gt; - Numerals starts with 4. </w:t>
      </w:r>
    </w:p>
    <w:p w:rsidR="009E65B3" w:rsidRPr="004E6712" w:rsidRDefault="009E65B3" w:rsidP="004E6712">
      <w:pPr>
        <w:pStyle w:val="NormalWeb"/>
        <w:rPr>
          <w:rFonts w:ascii="Tahoma" w:hAnsi="Tahoma" w:cs="Tahoma"/>
        </w:rPr>
      </w:pPr>
      <w:r w:rsidRPr="004E6712">
        <w:rPr>
          <w:rFonts w:ascii="Tahoma" w:hAnsi="Tahoma" w:cs="Tahoma"/>
        </w:rPr>
        <w:t xml:space="preserve">&lt;ol type = "I" start = "4"&gt; - Numerals starts with IV. </w:t>
      </w:r>
    </w:p>
    <w:p w:rsidR="009E65B3" w:rsidRPr="004E6712" w:rsidRDefault="009E65B3" w:rsidP="004E6712">
      <w:pPr>
        <w:pStyle w:val="NormalWeb"/>
        <w:rPr>
          <w:rFonts w:ascii="Tahoma" w:hAnsi="Tahoma" w:cs="Tahoma"/>
        </w:rPr>
      </w:pPr>
      <w:r w:rsidRPr="004E6712">
        <w:rPr>
          <w:rFonts w:ascii="Tahoma" w:hAnsi="Tahoma" w:cs="Tahoma"/>
        </w:rPr>
        <w:t xml:space="preserve">&lt;ol type = "i" start = "4"&gt; - Numerals starts with iv. </w:t>
      </w:r>
    </w:p>
    <w:p w:rsidR="009E65B3" w:rsidRPr="004E6712" w:rsidRDefault="009E65B3" w:rsidP="004E6712">
      <w:pPr>
        <w:pStyle w:val="NormalWeb"/>
        <w:rPr>
          <w:rFonts w:ascii="Tahoma" w:hAnsi="Tahoma" w:cs="Tahoma"/>
        </w:rPr>
      </w:pPr>
      <w:r w:rsidRPr="004E6712">
        <w:rPr>
          <w:rFonts w:ascii="Tahoma" w:hAnsi="Tahoma" w:cs="Tahoma"/>
        </w:rPr>
        <w:t xml:space="preserve">&lt;ol type = "a" start = "4"&gt; - Letters starts with d. </w:t>
      </w:r>
    </w:p>
    <w:p w:rsidR="00533945" w:rsidRPr="004E6712" w:rsidRDefault="009E65B3" w:rsidP="004E6712">
      <w:pPr>
        <w:pStyle w:val="NormalWeb"/>
        <w:rPr>
          <w:rFonts w:ascii="Tahoma" w:hAnsi="Tahoma" w:cs="Tahoma"/>
        </w:rPr>
      </w:pPr>
      <w:r w:rsidRPr="004E6712">
        <w:rPr>
          <w:rFonts w:ascii="Tahoma" w:hAnsi="Tahoma" w:cs="Tahoma"/>
        </w:rPr>
        <w:t>&lt;ol type = "A" start = "4"&gt; - Letters starts with D.</w:t>
      </w:r>
    </w:p>
    <w:p w:rsidR="00533945" w:rsidRPr="000A41C2" w:rsidRDefault="002E059E" w:rsidP="00E3032E">
      <w:pPr>
        <w:pStyle w:val="Heading2"/>
        <w:spacing w:line="360" w:lineRule="auto"/>
        <w:rPr>
          <w:rFonts w:ascii="Tahoma" w:hAnsi="Tahoma" w:cs="Tahoma" w:hint="default"/>
          <w:sz w:val="24"/>
          <w:szCs w:val="24"/>
        </w:rPr>
      </w:pPr>
      <w:r w:rsidRPr="000A41C2">
        <w:rPr>
          <w:rFonts w:ascii="Tahoma" w:hAnsi="Tahoma" w:cs="Tahoma" w:hint="default"/>
          <w:sz w:val="24"/>
          <w:szCs w:val="24"/>
        </w:rPr>
        <w:t>HTML Unordered List or Bulleted List</w:t>
      </w:r>
    </w:p>
    <w:p w:rsidR="00533945" w:rsidRPr="000A41C2" w:rsidRDefault="002E059E" w:rsidP="00E3032E">
      <w:pPr>
        <w:pStyle w:val="NormalWeb"/>
        <w:spacing w:line="360" w:lineRule="auto"/>
        <w:rPr>
          <w:rFonts w:ascii="Tahoma" w:hAnsi="Tahoma" w:cs="Tahoma"/>
        </w:rPr>
      </w:pPr>
      <w:r w:rsidRPr="000A41C2">
        <w:rPr>
          <w:rFonts w:ascii="Tahoma" w:hAnsi="Tahoma" w:cs="Tahoma"/>
        </w:rPr>
        <w:t>In HTML Unordered list, all the list items are marked with bullets. It is also known as bulleted list also. The Unordered list starts with &lt;ul&gt; tag and list items start with the &lt;li&gt; tag.</w:t>
      </w:r>
    </w:p>
    <w:p w:rsidR="00EF4F61" w:rsidRPr="00EF4F61" w:rsidRDefault="00EF4F61" w:rsidP="00EF4F61">
      <w:pPr>
        <w:ind w:left="360"/>
        <w:rPr>
          <w:rFonts w:ascii="Tahoma" w:hAnsi="Tahoma" w:cs="Tahoma"/>
          <w:sz w:val="24"/>
          <w:szCs w:val="24"/>
        </w:rPr>
      </w:pPr>
      <w:r>
        <w:rPr>
          <w:noProof/>
          <w:lang w:eastAsia="en-US"/>
        </w:rPr>
        <w:drawing>
          <wp:anchor distT="0" distB="0" distL="114300" distR="114300" simplePos="0" relativeHeight="251658240" behindDoc="0" locked="0" layoutInCell="1" allowOverlap="1" wp14:anchorId="3CBA222A" wp14:editId="4BBD77FA">
            <wp:simplePos x="0" y="0"/>
            <wp:positionH relativeFrom="column">
              <wp:posOffset>2872105</wp:posOffset>
            </wp:positionH>
            <wp:positionV relativeFrom="paragraph">
              <wp:posOffset>51435</wp:posOffset>
            </wp:positionV>
            <wp:extent cx="2434590" cy="18535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extLst>
                        <a:ext uri="{28A0092B-C50C-407E-A947-70E740481C1C}">
                          <a14:useLocalDpi xmlns:a14="http://schemas.microsoft.com/office/drawing/2010/main" val="0"/>
                        </a:ext>
                      </a:extLst>
                    </a:blip>
                    <a:srcRect r="87382" b="84633"/>
                    <a:stretch/>
                  </pic:blipFill>
                  <pic:spPr bwMode="auto">
                    <a:xfrm>
                      <a:off x="0" y="0"/>
                      <a:ext cx="2434590" cy="1853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F4F61">
        <w:rPr>
          <w:rFonts w:ascii="Tahoma" w:hAnsi="Tahoma" w:cs="Tahoma"/>
          <w:sz w:val="24"/>
          <w:szCs w:val="24"/>
        </w:rPr>
        <w:t>&lt;ul&gt;</w:t>
      </w:r>
    </w:p>
    <w:p w:rsidR="00EF4F61" w:rsidRPr="00EF4F61" w:rsidRDefault="00EF4F61" w:rsidP="00EF4F61">
      <w:pPr>
        <w:ind w:left="360"/>
        <w:rPr>
          <w:rFonts w:ascii="Tahoma" w:hAnsi="Tahoma" w:cs="Tahoma"/>
          <w:sz w:val="24"/>
          <w:szCs w:val="24"/>
        </w:rPr>
      </w:pPr>
      <w:r w:rsidRPr="00EF4F61">
        <w:rPr>
          <w:rFonts w:ascii="Tahoma" w:hAnsi="Tahoma" w:cs="Tahoma"/>
          <w:sz w:val="24"/>
          <w:szCs w:val="24"/>
        </w:rPr>
        <w:t xml:space="preserve">   </w:t>
      </w:r>
      <w:r>
        <w:rPr>
          <w:rFonts w:ascii="Tahoma" w:hAnsi="Tahoma" w:cs="Tahoma"/>
          <w:sz w:val="24"/>
          <w:szCs w:val="24"/>
        </w:rPr>
        <w:t xml:space="preserve"> </w:t>
      </w:r>
      <w:r w:rsidRPr="00EF4F61">
        <w:rPr>
          <w:rFonts w:ascii="Tahoma" w:hAnsi="Tahoma" w:cs="Tahoma"/>
          <w:sz w:val="24"/>
          <w:szCs w:val="24"/>
        </w:rPr>
        <w:t xml:space="preserve"> &lt;li&gt;Beetroot&lt;/li&gt;</w:t>
      </w:r>
    </w:p>
    <w:p w:rsidR="00EF4F61" w:rsidRPr="00EF4F61" w:rsidRDefault="00EF4F61" w:rsidP="00EF4F61">
      <w:pPr>
        <w:ind w:left="360"/>
        <w:rPr>
          <w:rFonts w:ascii="Tahoma" w:hAnsi="Tahoma" w:cs="Tahoma"/>
          <w:sz w:val="24"/>
          <w:szCs w:val="24"/>
        </w:rPr>
      </w:pPr>
      <w:r>
        <w:rPr>
          <w:rFonts w:ascii="Tahoma" w:hAnsi="Tahoma" w:cs="Tahoma"/>
          <w:sz w:val="24"/>
          <w:szCs w:val="24"/>
        </w:rPr>
        <w:t xml:space="preserve">    </w:t>
      </w:r>
      <w:r w:rsidRPr="00EF4F61">
        <w:rPr>
          <w:rFonts w:ascii="Tahoma" w:hAnsi="Tahoma" w:cs="Tahoma"/>
          <w:sz w:val="24"/>
          <w:szCs w:val="24"/>
        </w:rPr>
        <w:t xml:space="preserve"> &lt;li&gt;Ginger&lt;/li&gt;</w:t>
      </w:r>
    </w:p>
    <w:p w:rsidR="00EF4F61" w:rsidRPr="00EF4F61" w:rsidRDefault="00EF4F61" w:rsidP="00EF4F61">
      <w:pPr>
        <w:ind w:left="360"/>
        <w:rPr>
          <w:rFonts w:ascii="Tahoma" w:hAnsi="Tahoma" w:cs="Tahoma"/>
          <w:sz w:val="24"/>
          <w:szCs w:val="24"/>
        </w:rPr>
      </w:pPr>
      <w:r w:rsidRPr="00EF4F61">
        <w:rPr>
          <w:rFonts w:ascii="Tahoma" w:hAnsi="Tahoma" w:cs="Tahoma"/>
          <w:sz w:val="24"/>
          <w:szCs w:val="24"/>
        </w:rPr>
        <w:t xml:space="preserve">     &lt;li&gt;Potato&lt;/li&gt;</w:t>
      </w:r>
    </w:p>
    <w:p w:rsidR="00EF4F61" w:rsidRPr="00EF4F61" w:rsidRDefault="00EF4F61" w:rsidP="00EF4F61">
      <w:pPr>
        <w:ind w:left="360"/>
        <w:rPr>
          <w:rFonts w:ascii="Tahoma" w:hAnsi="Tahoma" w:cs="Tahoma"/>
          <w:sz w:val="24"/>
          <w:szCs w:val="24"/>
        </w:rPr>
      </w:pPr>
      <w:r w:rsidRPr="00EF4F61">
        <w:rPr>
          <w:rFonts w:ascii="Tahoma" w:hAnsi="Tahoma" w:cs="Tahoma"/>
          <w:sz w:val="24"/>
          <w:szCs w:val="24"/>
        </w:rPr>
        <w:t xml:space="preserve">     &lt;li&gt;Radish&lt;/li&gt;</w:t>
      </w:r>
    </w:p>
    <w:p w:rsidR="00533945" w:rsidRDefault="00EF4F61" w:rsidP="00EF4F61">
      <w:pPr>
        <w:ind w:left="360"/>
        <w:rPr>
          <w:rFonts w:ascii="Tahoma" w:hAnsi="Tahoma" w:cs="Tahoma"/>
          <w:sz w:val="24"/>
          <w:szCs w:val="24"/>
        </w:rPr>
      </w:pPr>
      <w:r>
        <w:rPr>
          <w:rFonts w:ascii="Tahoma" w:hAnsi="Tahoma" w:cs="Tahoma"/>
          <w:sz w:val="24"/>
          <w:szCs w:val="24"/>
        </w:rPr>
        <w:t xml:space="preserve"> </w:t>
      </w:r>
      <w:r w:rsidRPr="00EF4F61">
        <w:rPr>
          <w:rFonts w:ascii="Tahoma" w:hAnsi="Tahoma" w:cs="Tahoma"/>
          <w:sz w:val="24"/>
          <w:szCs w:val="24"/>
        </w:rPr>
        <w:t>&lt;/ul&gt;</w:t>
      </w:r>
      <w:r w:rsidR="002E059E" w:rsidRPr="000A41C2">
        <w:rPr>
          <w:rFonts w:ascii="Tahoma" w:hAnsi="Tahoma" w:cs="Tahoma"/>
          <w:sz w:val="24"/>
          <w:szCs w:val="24"/>
        </w:rPr>
        <w:t> </w:t>
      </w:r>
    </w:p>
    <w:p w:rsidR="00EF4F61" w:rsidRPr="000A41C2" w:rsidRDefault="00EF4F61" w:rsidP="00EF4F61">
      <w:pPr>
        <w:ind w:left="360"/>
        <w:rPr>
          <w:rFonts w:ascii="Tahoma" w:hAnsi="Tahoma" w:cs="Tahoma"/>
          <w:sz w:val="24"/>
          <w:szCs w:val="24"/>
        </w:rPr>
      </w:pPr>
    </w:p>
    <w:p w:rsidR="00533945" w:rsidRPr="000A41C2" w:rsidRDefault="002E059E" w:rsidP="00E3032E">
      <w:pPr>
        <w:pStyle w:val="NormalWeb"/>
        <w:spacing w:line="360" w:lineRule="auto"/>
        <w:rPr>
          <w:rFonts w:ascii="Tahoma" w:hAnsi="Tahoma" w:cs="Tahoma"/>
        </w:rPr>
      </w:pPr>
      <w:r w:rsidRPr="000A41C2">
        <w:rPr>
          <w:rFonts w:ascii="Tahoma" w:hAnsi="Tahoma" w:cs="Tahoma"/>
        </w:rPr>
        <w:t xml:space="preserve">The CSS </w:t>
      </w:r>
      <w:r w:rsidRPr="000A41C2">
        <w:rPr>
          <w:rStyle w:val="HTMLCode"/>
          <w:rFonts w:ascii="Tahoma" w:hAnsi="Tahoma" w:cs="Tahoma"/>
          <w:sz w:val="24"/>
          <w:szCs w:val="24"/>
        </w:rPr>
        <w:t>list-style-type</w:t>
      </w:r>
      <w:r w:rsidRPr="000A41C2">
        <w:rPr>
          <w:rFonts w:ascii="Tahoma" w:hAnsi="Tahoma" w:cs="Tahoma"/>
        </w:rPr>
        <w:t xml:space="preserve"> property is used to define the style of the list item marker</w:t>
      </w:r>
      <w:r w:rsidR="009E65B3">
        <w:rPr>
          <w:rFonts w:ascii="Tahoma" w:hAnsi="Tahoma" w:cs="Tahoma"/>
        </w:rPr>
        <w:t xml:space="preserve"> or can use type attribute</w:t>
      </w:r>
      <w:r w:rsidRPr="000A41C2">
        <w:rPr>
          <w:rFonts w:ascii="Tahoma" w:hAnsi="Tahoma" w:cs="Tahoma"/>
        </w:rPr>
        <w:t>:</w:t>
      </w:r>
    </w:p>
    <w:tbl>
      <w:tblPr>
        <w:tblW w:w="700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97"/>
        <w:gridCol w:w="6212"/>
      </w:tblGrid>
      <w:tr w:rsidR="00533945" w:rsidRPr="000A41C2">
        <w:trPr>
          <w:tblCellSpacing w:w="15" w:type="dxa"/>
        </w:trPr>
        <w:tc>
          <w:tcPr>
            <w:tcW w:w="752" w:type="dxa"/>
            <w:shd w:val="clear" w:color="auto" w:fill="auto"/>
            <w:vAlign w:val="center"/>
          </w:tcPr>
          <w:p w:rsidR="00533945" w:rsidRPr="000A41C2" w:rsidRDefault="002E059E" w:rsidP="00E3032E">
            <w:pPr>
              <w:spacing w:line="360" w:lineRule="auto"/>
              <w:jc w:val="center"/>
              <w:rPr>
                <w:rFonts w:ascii="Tahoma" w:hAnsi="Tahoma" w:cs="Tahoma"/>
                <w:b/>
                <w:sz w:val="24"/>
                <w:szCs w:val="24"/>
              </w:rPr>
            </w:pPr>
            <w:r w:rsidRPr="000A41C2">
              <w:rPr>
                <w:rFonts w:ascii="Tahoma" w:eastAsia="SimSun" w:hAnsi="Tahoma" w:cs="Tahoma"/>
                <w:b/>
                <w:sz w:val="24"/>
                <w:szCs w:val="24"/>
              </w:rPr>
              <w:t>Value</w:t>
            </w:r>
          </w:p>
        </w:tc>
        <w:tc>
          <w:tcPr>
            <w:tcW w:w="6167" w:type="dxa"/>
            <w:shd w:val="clear" w:color="auto" w:fill="auto"/>
            <w:vAlign w:val="center"/>
          </w:tcPr>
          <w:p w:rsidR="00533945" w:rsidRPr="000A41C2" w:rsidRDefault="002E059E" w:rsidP="00E3032E">
            <w:pPr>
              <w:spacing w:line="360" w:lineRule="auto"/>
              <w:jc w:val="center"/>
              <w:rPr>
                <w:rFonts w:ascii="Tahoma" w:hAnsi="Tahoma" w:cs="Tahoma"/>
                <w:b/>
                <w:sz w:val="24"/>
                <w:szCs w:val="24"/>
              </w:rPr>
            </w:pPr>
            <w:r w:rsidRPr="000A41C2">
              <w:rPr>
                <w:rFonts w:ascii="Tahoma" w:eastAsia="SimSun" w:hAnsi="Tahoma" w:cs="Tahoma"/>
                <w:b/>
                <w:sz w:val="24"/>
                <w:szCs w:val="24"/>
              </w:rPr>
              <w:t>Description</w:t>
            </w:r>
          </w:p>
        </w:tc>
      </w:tr>
      <w:tr w:rsidR="00533945" w:rsidRPr="000A41C2">
        <w:trPr>
          <w:tblCellSpacing w:w="15" w:type="dxa"/>
        </w:trPr>
        <w:tc>
          <w:tcPr>
            <w:tcW w:w="752" w:type="dxa"/>
            <w:shd w:val="clear" w:color="auto" w:fill="auto"/>
            <w:vAlign w:val="center"/>
          </w:tcPr>
          <w:p w:rsidR="00533945" w:rsidRPr="000A41C2" w:rsidRDefault="00EE0CC7" w:rsidP="00E3032E">
            <w:pPr>
              <w:spacing w:line="360" w:lineRule="auto"/>
              <w:rPr>
                <w:rFonts w:ascii="Tahoma" w:hAnsi="Tahoma" w:cs="Tahoma"/>
                <w:sz w:val="24"/>
                <w:szCs w:val="24"/>
              </w:rPr>
            </w:pPr>
            <w:r w:rsidRPr="000A41C2">
              <w:rPr>
                <w:rFonts w:ascii="Tahoma" w:eastAsia="SimSun" w:hAnsi="Tahoma" w:cs="Tahoma"/>
                <w:sz w:val="24"/>
                <w:szCs w:val="24"/>
              </w:rPr>
              <w:t>D</w:t>
            </w:r>
            <w:r w:rsidR="002E059E" w:rsidRPr="000A41C2">
              <w:rPr>
                <w:rFonts w:ascii="Tahoma" w:eastAsia="SimSun" w:hAnsi="Tahoma" w:cs="Tahoma"/>
                <w:sz w:val="24"/>
                <w:szCs w:val="24"/>
              </w:rPr>
              <w:t>isc</w:t>
            </w:r>
          </w:p>
        </w:tc>
        <w:tc>
          <w:tcPr>
            <w:tcW w:w="6167" w:type="dxa"/>
            <w:shd w:val="clear" w:color="auto" w:fill="auto"/>
            <w:vAlign w:val="center"/>
          </w:tcPr>
          <w:p w:rsidR="00533945" w:rsidRPr="000A41C2" w:rsidRDefault="002E059E" w:rsidP="00E3032E">
            <w:pPr>
              <w:spacing w:line="360" w:lineRule="auto"/>
              <w:rPr>
                <w:rFonts w:ascii="Tahoma" w:hAnsi="Tahoma" w:cs="Tahoma"/>
                <w:sz w:val="24"/>
                <w:szCs w:val="24"/>
              </w:rPr>
            </w:pPr>
            <w:r w:rsidRPr="000A41C2">
              <w:rPr>
                <w:rFonts w:ascii="Tahoma" w:eastAsia="SimSun" w:hAnsi="Tahoma" w:cs="Tahoma"/>
                <w:sz w:val="24"/>
                <w:szCs w:val="24"/>
              </w:rPr>
              <w:t>Sets the list item marker to a bullet (default)</w:t>
            </w:r>
          </w:p>
        </w:tc>
      </w:tr>
      <w:tr w:rsidR="00533945" w:rsidRPr="000A41C2">
        <w:trPr>
          <w:tblCellSpacing w:w="15" w:type="dxa"/>
        </w:trPr>
        <w:tc>
          <w:tcPr>
            <w:tcW w:w="752" w:type="dxa"/>
            <w:shd w:val="clear" w:color="auto" w:fill="auto"/>
            <w:vAlign w:val="center"/>
          </w:tcPr>
          <w:p w:rsidR="00533945" w:rsidRPr="000A41C2" w:rsidRDefault="002E059E" w:rsidP="00E3032E">
            <w:pPr>
              <w:spacing w:line="360" w:lineRule="auto"/>
              <w:rPr>
                <w:rFonts w:ascii="Tahoma" w:hAnsi="Tahoma" w:cs="Tahoma"/>
                <w:sz w:val="24"/>
                <w:szCs w:val="24"/>
              </w:rPr>
            </w:pPr>
            <w:r w:rsidRPr="000A41C2">
              <w:rPr>
                <w:rFonts w:ascii="Tahoma" w:eastAsia="SimSun" w:hAnsi="Tahoma" w:cs="Tahoma"/>
                <w:sz w:val="24"/>
                <w:szCs w:val="24"/>
              </w:rPr>
              <w:t>circle</w:t>
            </w:r>
          </w:p>
        </w:tc>
        <w:tc>
          <w:tcPr>
            <w:tcW w:w="6167" w:type="dxa"/>
            <w:shd w:val="clear" w:color="auto" w:fill="auto"/>
            <w:vAlign w:val="center"/>
          </w:tcPr>
          <w:p w:rsidR="00533945" w:rsidRPr="000A41C2" w:rsidRDefault="002E059E" w:rsidP="00E3032E">
            <w:pPr>
              <w:spacing w:line="360" w:lineRule="auto"/>
              <w:rPr>
                <w:rFonts w:ascii="Tahoma" w:hAnsi="Tahoma" w:cs="Tahoma"/>
                <w:sz w:val="24"/>
                <w:szCs w:val="24"/>
              </w:rPr>
            </w:pPr>
            <w:r w:rsidRPr="000A41C2">
              <w:rPr>
                <w:rFonts w:ascii="Tahoma" w:eastAsia="SimSun" w:hAnsi="Tahoma" w:cs="Tahoma"/>
                <w:sz w:val="24"/>
                <w:szCs w:val="24"/>
              </w:rPr>
              <w:t>Sets the list item marker to a circle</w:t>
            </w:r>
          </w:p>
        </w:tc>
      </w:tr>
      <w:tr w:rsidR="00533945" w:rsidRPr="000A41C2">
        <w:trPr>
          <w:tblCellSpacing w:w="15" w:type="dxa"/>
        </w:trPr>
        <w:tc>
          <w:tcPr>
            <w:tcW w:w="752" w:type="dxa"/>
            <w:shd w:val="clear" w:color="auto" w:fill="auto"/>
            <w:vAlign w:val="center"/>
          </w:tcPr>
          <w:p w:rsidR="00533945" w:rsidRPr="000A41C2" w:rsidRDefault="002E059E" w:rsidP="00E3032E">
            <w:pPr>
              <w:spacing w:line="360" w:lineRule="auto"/>
              <w:rPr>
                <w:rFonts w:ascii="Tahoma" w:hAnsi="Tahoma" w:cs="Tahoma"/>
                <w:sz w:val="24"/>
                <w:szCs w:val="24"/>
              </w:rPr>
            </w:pPr>
            <w:r w:rsidRPr="000A41C2">
              <w:rPr>
                <w:rFonts w:ascii="Tahoma" w:eastAsia="SimSun" w:hAnsi="Tahoma" w:cs="Tahoma"/>
                <w:sz w:val="24"/>
                <w:szCs w:val="24"/>
              </w:rPr>
              <w:lastRenderedPageBreak/>
              <w:t>square</w:t>
            </w:r>
          </w:p>
        </w:tc>
        <w:tc>
          <w:tcPr>
            <w:tcW w:w="6167" w:type="dxa"/>
            <w:shd w:val="clear" w:color="auto" w:fill="auto"/>
            <w:vAlign w:val="center"/>
          </w:tcPr>
          <w:p w:rsidR="00533945" w:rsidRPr="000A41C2" w:rsidRDefault="002E059E" w:rsidP="00E3032E">
            <w:pPr>
              <w:spacing w:line="360" w:lineRule="auto"/>
              <w:rPr>
                <w:rFonts w:ascii="Tahoma" w:hAnsi="Tahoma" w:cs="Tahoma"/>
                <w:sz w:val="24"/>
                <w:szCs w:val="24"/>
              </w:rPr>
            </w:pPr>
            <w:r w:rsidRPr="000A41C2">
              <w:rPr>
                <w:rFonts w:ascii="Tahoma" w:eastAsia="SimSun" w:hAnsi="Tahoma" w:cs="Tahoma"/>
                <w:sz w:val="24"/>
                <w:szCs w:val="24"/>
              </w:rPr>
              <w:t>Sets the list item marker to a square</w:t>
            </w:r>
          </w:p>
        </w:tc>
      </w:tr>
      <w:tr w:rsidR="00533945" w:rsidRPr="000A41C2">
        <w:trPr>
          <w:tblCellSpacing w:w="15" w:type="dxa"/>
        </w:trPr>
        <w:tc>
          <w:tcPr>
            <w:tcW w:w="752" w:type="dxa"/>
            <w:shd w:val="clear" w:color="auto" w:fill="auto"/>
            <w:vAlign w:val="center"/>
          </w:tcPr>
          <w:p w:rsidR="00533945" w:rsidRPr="000A41C2" w:rsidRDefault="002E059E" w:rsidP="00E3032E">
            <w:pPr>
              <w:spacing w:line="360" w:lineRule="auto"/>
              <w:rPr>
                <w:rFonts w:ascii="Tahoma" w:hAnsi="Tahoma" w:cs="Tahoma"/>
                <w:sz w:val="24"/>
                <w:szCs w:val="24"/>
              </w:rPr>
            </w:pPr>
            <w:r w:rsidRPr="000A41C2">
              <w:rPr>
                <w:rFonts w:ascii="Tahoma" w:eastAsia="SimSun" w:hAnsi="Tahoma" w:cs="Tahoma"/>
                <w:sz w:val="24"/>
                <w:szCs w:val="24"/>
              </w:rPr>
              <w:t>none</w:t>
            </w:r>
          </w:p>
        </w:tc>
        <w:tc>
          <w:tcPr>
            <w:tcW w:w="6167" w:type="dxa"/>
            <w:shd w:val="clear" w:color="auto" w:fill="auto"/>
            <w:vAlign w:val="center"/>
          </w:tcPr>
          <w:p w:rsidR="00533945" w:rsidRPr="000A41C2" w:rsidRDefault="002E059E" w:rsidP="00E3032E">
            <w:pPr>
              <w:spacing w:line="360" w:lineRule="auto"/>
              <w:rPr>
                <w:rFonts w:ascii="Tahoma" w:hAnsi="Tahoma" w:cs="Tahoma"/>
                <w:sz w:val="24"/>
                <w:szCs w:val="24"/>
              </w:rPr>
            </w:pPr>
            <w:r w:rsidRPr="000A41C2">
              <w:rPr>
                <w:rFonts w:ascii="Tahoma" w:eastAsia="SimSun" w:hAnsi="Tahoma" w:cs="Tahoma"/>
                <w:sz w:val="24"/>
                <w:szCs w:val="24"/>
              </w:rPr>
              <w:t>The list items will not be marked</w:t>
            </w:r>
          </w:p>
        </w:tc>
      </w:tr>
    </w:tbl>
    <w:p w:rsidR="00533945" w:rsidRPr="000A41C2" w:rsidRDefault="00EF4F61" w:rsidP="00E3032E">
      <w:pPr>
        <w:pStyle w:val="Heading3"/>
        <w:spacing w:line="360" w:lineRule="auto"/>
        <w:rPr>
          <w:rFonts w:ascii="Tahoma" w:hAnsi="Tahoma" w:cs="Tahoma" w:hint="default"/>
          <w:sz w:val="24"/>
          <w:szCs w:val="24"/>
        </w:rPr>
      </w:pPr>
      <w:r>
        <w:rPr>
          <w:noProof/>
          <w:lang w:eastAsia="en-US"/>
        </w:rPr>
        <w:drawing>
          <wp:anchor distT="0" distB="0" distL="114300" distR="114300" simplePos="0" relativeHeight="251659264" behindDoc="0" locked="0" layoutInCell="1" allowOverlap="1" wp14:anchorId="0D266DF4" wp14:editId="1654E79C">
            <wp:simplePos x="0" y="0"/>
            <wp:positionH relativeFrom="column">
              <wp:posOffset>3408680</wp:posOffset>
            </wp:positionH>
            <wp:positionV relativeFrom="paragraph">
              <wp:posOffset>212725</wp:posOffset>
            </wp:positionV>
            <wp:extent cx="1590040" cy="13455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extLst>
                        <a:ext uri="{28A0092B-C50C-407E-A947-70E740481C1C}">
                          <a14:useLocalDpi xmlns:a14="http://schemas.microsoft.com/office/drawing/2010/main" val="0"/>
                        </a:ext>
                      </a:extLst>
                    </a:blip>
                    <a:srcRect r="85311" b="80113"/>
                    <a:stretch/>
                  </pic:blipFill>
                  <pic:spPr bwMode="auto">
                    <a:xfrm>
                      <a:off x="0" y="0"/>
                      <a:ext cx="1590040" cy="1345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059E" w:rsidRPr="000A41C2">
        <w:rPr>
          <w:rFonts w:ascii="Tahoma" w:hAnsi="Tahoma" w:cs="Tahoma" w:hint="default"/>
          <w:sz w:val="24"/>
          <w:szCs w:val="24"/>
        </w:rPr>
        <w:t>Example - Disc</w:t>
      </w:r>
    </w:p>
    <w:p w:rsidR="00533945" w:rsidRPr="000A41C2" w:rsidRDefault="009E65B3" w:rsidP="00E3032E">
      <w:pPr>
        <w:spacing w:line="360" w:lineRule="auto"/>
        <w:rPr>
          <w:rFonts w:ascii="Tahoma" w:hAnsi="Tahoma" w:cs="Tahoma"/>
          <w:sz w:val="24"/>
          <w:szCs w:val="24"/>
        </w:rPr>
      </w:pPr>
      <w:r>
        <w:rPr>
          <w:rFonts w:ascii="Tahoma" w:eastAsia="SimSun" w:hAnsi="Tahoma" w:cs="Tahoma"/>
          <w:sz w:val="24"/>
          <w:szCs w:val="24"/>
        </w:rPr>
        <w:t>&lt;ul style="list-style-type:circle</w:t>
      </w:r>
      <w:r w:rsidR="002E059E" w:rsidRPr="000A41C2">
        <w:rPr>
          <w:rFonts w:ascii="Tahoma" w:eastAsia="SimSun" w:hAnsi="Tahoma" w:cs="Tahoma"/>
          <w:sz w:val="24"/>
          <w:szCs w:val="24"/>
        </w:rPr>
        <w:t>"&gt;</w:t>
      </w:r>
      <w:r w:rsidR="002E059E" w:rsidRPr="000A41C2">
        <w:rPr>
          <w:rFonts w:ascii="Tahoma" w:eastAsia="SimSun" w:hAnsi="Tahoma" w:cs="Tahoma"/>
          <w:sz w:val="24"/>
          <w:szCs w:val="24"/>
        </w:rPr>
        <w:br/>
        <w:t>  &lt;li&gt;Coffee&lt;/li&gt;</w:t>
      </w:r>
      <w:r w:rsidR="002E059E" w:rsidRPr="000A41C2">
        <w:rPr>
          <w:rFonts w:ascii="Tahoma" w:eastAsia="SimSun" w:hAnsi="Tahoma" w:cs="Tahoma"/>
          <w:sz w:val="24"/>
          <w:szCs w:val="24"/>
        </w:rPr>
        <w:br/>
        <w:t>  &lt;li&gt;Tea&lt;/li&gt;</w:t>
      </w:r>
      <w:r w:rsidR="002E059E" w:rsidRPr="000A41C2">
        <w:rPr>
          <w:rFonts w:ascii="Tahoma" w:eastAsia="SimSun" w:hAnsi="Tahoma" w:cs="Tahoma"/>
          <w:sz w:val="24"/>
          <w:szCs w:val="24"/>
        </w:rPr>
        <w:br/>
        <w:t>  &lt;li&gt;Milk&lt;/li&gt;</w:t>
      </w:r>
      <w:r w:rsidR="002E059E" w:rsidRPr="000A41C2">
        <w:rPr>
          <w:rFonts w:ascii="Tahoma" w:eastAsia="SimSun" w:hAnsi="Tahoma" w:cs="Tahoma"/>
          <w:sz w:val="24"/>
          <w:szCs w:val="24"/>
        </w:rPr>
        <w:br/>
        <w:t>&lt;/ul&gt;</w:t>
      </w:r>
    </w:p>
    <w:p w:rsidR="00533945" w:rsidRPr="000A41C2" w:rsidRDefault="002E059E" w:rsidP="00E3032E">
      <w:pPr>
        <w:pStyle w:val="Heading2"/>
        <w:spacing w:line="360" w:lineRule="auto"/>
        <w:rPr>
          <w:rFonts w:ascii="Tahoma" w:hAnsi="Tahoma" w:cs="Tahoma" w:hint="default"/>
          <w:sz w:val="24"/>
          <w:szCs w:val="24"/>
        </w:rPr>
      </w:pPr>
      <w:r w:rsidRPr="000A41C2">
        <w:rPr>
          <w:rFonts w:ascii="Tahoma" w:hAnsi="Tahoma" w:cs="Tahoma" w:hint="default"/>
          <w:sz w:val="24"/>
          <w:szCs w:val="24"/>
        </w:rPr>
        <w:t>HTML Description List or Definition List</w:t>
      </w:r>
    </w:p>
    <w:p w:rsidR="00533945" w:rsidRPr="000A41C2" w:rsidRDefault="002E059E" w:rsidP="00E3032E">
      <w:pPr>
        <w:pStyle w:val="NormalWeb"/>
        <w:spacing w:line="360" w:lineRule="auto"/>
        <w:rPr>
          <w:rFonts w:ascii="Tahoma" w:hAnsi="Tahoma" w:cs="Tahoma"/>
        </w:rPr>
      </w:pPr>
      <w:r w:rsidRPr="000A41C2">
        <w:rPr>
          <w:rFonts w:ascii="Tahoma" w:hAnsi="Tahoma" w:cs="Tahoma"/>
        </w:rPr>
        <w:t>HTML Description list is also a list style which is supported by HTML and XHTML. It is also known as definition list where entries are listed like a dictionary or encyclopedia.</w:t>
      </w:r>
    </w:p>
    <w:p w:rsidR="00533945" w:rsidRPr="000A41C2" w:rsidRDefault="002E059E" w:rsidP="00E3032E">
      <w:pPr>
        <w:pStyle w:val="NormalWeb"/>
        <w:spacing w:line="360" w:lineRule="auto"/>
        <w:rPr>
          <w:rFonts w:ascii="Tahoma" w:hAnsi="Tahoma" w:cs="Tahoma"/>
        </w:rPr>
      </w:pPr>
      <w:r w:rsidRPr="000A41C2">
        <w:rPr>
          <w:rFonts w:ascii="Tahoma" w:hAnsi="Tahoma" w:cs="Tahoma"/>
        </w:rPr>
        <w:t xml:space="preserve">The definition list is very appropriate when you want to present glossary, list of terms or other name-value list. </w:t>
      </w:r>
    </w:p>
    <w:p w:rsidR="00533945" w:rsidRPr="000A41C2" w:rsidRDefault="002E059E" w:rsidP="00E3032E">
      <w:pPr>
        <w:pStyle w:val="NormalWeb"/>
        <w:spacing w:line="360" w:lineRule="auto"/>
        <w:rPr>
          <w:rFonts w:ascii="Tahoma" w:hAnsi="Tahoma" w:cs="Tahoma"/>
        </w:rPr>
      </w:pPr>
      <w:r w:rsidRPr="000A41C2">
        <w:rPr>
          <w:rFonts w:ascii="Tahoma" w:hAnsi="Tahoma" w:cs="Tahoma"/>
        </w:rPr>
        <w:t>The HTML definition list contains following three tags:</w:t>
      </w:r>
    </w:p>
    <w:p w:rsidR="00533945" w:rsidRPr="000A41C2" w:rsidRDefault="002E059E" w:rsidP="00E3032E">
      <w:pPr>
        <w:spacing w:beforeAutospacing="1" w:line="360" w:lineRule="auto"/>
        <w:ind w:left="360"/>
        <w:rPr>
          <w:rFonts w:ascii="Tahoma" w:hAnsi="Tahoma" w:cs="Tahoma"/>
          <w:sz w:val="24"/>
          <w:szCs w:val="24"/>
        </w:rPr>
      </w:pPr>
      <w:r w:rsidRPr="000A41C2">
        <w:rPr>
          <w:rFonts w:ascii="Tahoma" w:hAnsi="Tahoma" w:cs="Tahoma"/>
          <w:b/>
          <w:sz w:val="24"/>
          <w:szCs w:val="24"/>
        </w:rPr>
        <w:t>&lt;dl&gt; tag</w:t>
      </w:r>
      <w:r w:rsidRPr="000A41C2">
        <w:rPr>
          <w:rFonts w:ascii="Tahoma" w:hAnsi="Tahoma" w:cs="Tahoma"/>
          <w:sz w:val="24"/>
          <w:szCs w:val="24"/>
        </w:rPr>
        <w:t xml:space="preserve"> defines the start of the list.</w:t>
      </w:r>
    </w:p>
    <w:p w:rsidR="00533945" w:rsidRPr="000A41C2" w:rsidRDefault="002E059E" w:rsidP="00E3032E">
      <w:pPr>
        <w:spacing w:beforeLines="17" w:before="40" w:afterLines="24" w:after="57" w:line="360" w:lineRule="auto"/>
        <w:ind w:left="360"/>
        <w:rPr>
          <w:rFonts w:ascii="Tahoma" w:hAnsi="Tahoma" w:cs="Tahoma"/>
          <w:sz w:val="24"/>
          <w:szCs w:val="24"/>
        </w:rPr>
      </w:pPr>
      <w:r w:rsidRPr="000A41C2">
        <w:rPr>
          <w:rFonts w:ascii="Tahoma" w:hAnsi="Tahoma" w:cs="Tahoma"/>
          <w:b/>
          <w:sz w:val="24"/>
          <w:szCs w:val="24"/>
        </w:rPr>
        <w:t>&lt;dt&gt; tag</w:t>
      </w:r>
      <w:r w:rsidRPr="000A41C2">
        <w:rPr>
          <w:rFonts w:ascii="Tahoma" w:hAnsi="Tahoma" w:cs="Tahoma"/>
          <w:sz w:val="24"/>
          <w:szCs w:val="24"/>
        </w:rPr>
        <w:t xml:space="preserve"> defines a term.</w:t>
      </w:r>
    </w:p>
    <w:p w:rsidR="00533945" w:rsidRPr="000A41C2" w:rsidRDefault="002E059E" w:rsidP="00E3032E">
      <w:pPr>
        <w:spacing w:afterLines="16" w:after="38" w:line="360" w:lineRule="auto"/>
        <w:ind w:left="360"/>
        <w:rPr>
          <w:rFonts w:ascii="Tahoma" w:hAnsi="Tahoma" w:cs="Tahoma"/>
          <w:sz w:val="24"/>
          <w:szCs w:val="24"/>
        </w:rPr>
      </w:pPr>
      <w:r w:rsidRPr="000A41C2">
        <w:rPr>
          <w:rFonts w:ascii="Tahoma" w:hAnsi="Tahoma" w:cs="Tahoma"/>
          <w:b/>
          <w:sz w:val="24"/>
          <w:szCs w:val="24"/>
        </w:rPr>
        <w:t>&lt;dd&gt; tag</w:t>
      </w:r>
      <w:r w:rsidRPr="000A41C2">
        <w:rPr>
          <w:rFonts w:ascii="Tahoma" w:hAnsi="Tahoma" w:cs="Tahoma"/>
          <w:sz w:val="24"/>
          <w:szCs w:val="24"/>
        </w:rPr>
        <w:t xml:space="preserve"> defines the term definition (description).</w:t>
      </w:r>
      <w:hyperlink r:id="rId31" w:history="1"/>
      <w:hyperlink r:id="rId32" w:history="1"/>
      <w:hyperlink r:id="rId33" w:history="1"/>
    </w:p>
    <w:p w:rsidR="00533945" w:rsidRPr="000A41C2" w:rsidRDefault="002E059E" w:rsidP="00E3032E">
      <w:pPr>
        <w:spacing w:afterLines="16" w:after="38" w:line="360" w:lineRule="auto"/>
        <w:ind w:left="360"/>
        <w:rPr>
          <w:rFonts w:ascii="Tahoma" w:hAnsi="Tahoma" w:cs="Tahoma"/>
          <w:b/>
          <w:bCs/>
          <w:sz w:val="24"/>
          <w:szCs w:val="24"/>
        </w:rPr>
      </w:pPr>
      <w:r w:rsidRPr="000A41C2">
        <w:rPr>
          <w:rFonts w:ascii="Tahoma" w:hAnsi="Tahoma" w:cs="Tahoma"/>
          <w:b/>
          <w:bCs/>
          <w:sz w:val="24"/>
          <w:szCs w:val="24"/>
        </w:rPr>
        <w:t>example</w:t>
      </w:r>
    </w:p>
    <w:p w:rsidR="004E6712" w:rsidRPr="004E6712" w:rsidRDefault="004E6712" w:rsidP="004E6712">
      <w:pPr>
        <w:rPr>
          <w:rFonts w:ascii="Tahoma" w:hAnsi="Tahoma" w:cs="Tahoma"/>
          <w:sz w:val="24"/>
          <w:szCs w:val="24"/>
        </w:rPr>
      </w:pPr>
      <w:r>
        <w:rPr>
          <w:noProof/>
          <w:lang w:eastAsia="en-US"/>
        </w:rPr>
        <w:drawing>
          <wp:anchor distT="0" distB="0" distL="114300" distR="114300" simplePos="0" relativeHeight="251661312" behindDoc="0" locked="0" layoutInCell="1" allowOverlap="1" wp14:anchorId="248A48FC" wp14:editId="681EA35E">
            <wp:simplePos x="0" y="0"/>
            <wp:positionH relativeFrom="column">
              <wp:posOffset>3418205</wp:posOffset>
            </wp:positionH>
            <wp:positionV relativeFrom="paragraph">
              <wp:posOffset>104140</wp:posOffset>
            </wp:positionV>
            <wp:extent cx="2355215" cy="145923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extLst>
                        <a:ext uri="{28A0092B-C50C-407E-A947-70E740481C1C}">
                          <a14:useLocalDpi xmlns:a14="http://schemas.microsoft.com/office/drawing/2010/main" val="0"/>
                        </a:ext>
                      </a:extLst>
                    </a:blip>
                    <a:srcRect r="73258" b="73484"/>
                    <a:stretch/>
                  </pic:blipFill>
                  <pic:spPr bwMode="auto">
                    <a:xfrm>
                      <a:off x="0" y="0"/>
                      <a:ext cx="2355215" cy="14592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E6712">
        <w:rPr>
          <w:rFonts w:ascii="Tahoma" w:hAnsi="Tahoma" w:cs="Tahoma"/>
          <w:sz w:val="24"/>
          <w:szCs w:val="24"/>
        </w:rPr>
        <w:t xml:space="preserve">    &lt;dl&gt;</w:t>
      </w:r>
    </w:p>
    <w:p w:rsidR="004E6712" w:rsidRPr="004E6712" w:rsidRDefault="004E6712" w:rsidP="004E6712">
      <w:pPr>
        <w:rPr>
          <w:rFonts w:ascii="Tahoma" w:hAnsi="Tahoma" w:cs="Tahoma"/>
          <w:sz w:val="24"/>
          <w:szCs w:val="24"/>
        </w:rPr>
      </w:pPr>
      <w:r w:rsidRPr="004E6712">
        <w:rPr>
          <w:rFonts w:ascii="Tahoma" w:hAnsi="Tahoma" w:cs="Tahoma"/>
          <w:sz w:val="24"/>
          <w:szCs w:val="24"/>
        </w:rPr>
        <w:t xml:space="preserve">     &lt;dt&gt;&lt;b&gt;HTML&lt;/b&gt;&lt;/dt&gt;</w:t>
      </w:r>
    </w:p>
    <w:p w:rsidR="004E6712" w:rsidRPr="004E6712" w:rsidRDefault="004E6712" w:rsidP="004E6712">
      <w:pPr>
        <w:rPr>
          <w:rFonts w:ascii="Tahoma" w:hAnsi="Tahoma" w:cs="Tahoma"/>
          <w:sz w:val="24"/>
          <w:szCs w:val="24"/>
        </w:rPr>
      </w:pPr>
      <w:r w:rsidRPr="004E6712">
        <w:rPr>
          <w:rFonts w:ascii="Tahoma" w:hAnsi="Tahoma" w:cs="Tahoma"/>
          <w:sz w:val="24"/>
          <w:szCs w:val="24"/>
        </w:rPr>
        <w:t xml:space="preserve">     &lt;dd&gt;This stands for Hyper Text Markup Language&lt;/dd&gt;</w:t>
      </w:r>
    </w:p>
    <w:p w:rsidR="004E6712" w:rsidRPr="004E6712" w:rsidRDefault="004E6712" w:rsidP="004E6712">
      <w:pPr>
        <w:rPr>
          <w:rFonts w:ascii="Tahoma" w:hAnsi="Tahoma" w:cs="Tahoma"/>
          <w:sz w:val="24"/>
          <w:szCs w:val="24"/>
        </w:rPr>
      </w:pPr>
      <w:r w:rsidRPr="004E6712">
        <w:rPr>
          <w:rFonts w:ascii="Tahoma" w:hAnsi="Tahoma" w:cs="Tahoma"/>
          <w:sz w:val="24"/>
          <w:szCs w:val="24"/>
        </w:rPr>
        <w:t xml:space="preserve">     &lt;dt&gt;&lt;b&gt;HTTP&lt;/b&gt;&lt;/dt&gt;</w:t>
      </w:r>
    </w:p>
    <w:p w:rsidR="004E6712" w:rsidRPr="004E6712" w:rsidRDefault="004E6712" w:rsidP="004E6712">
      <w:pPr>
        <w:rPr>
          <w:rFonts w:ascii="Tahoma" w:hAnsi="Tahoma" w:cs="Tahoma"/>
          <w:sz w:val="24"/>
          <w:szCs w:val="24"/>
        </w:rPr>
      </w:pPr>
      <w:r w:rsidRPr="004E6712">
        <w:rPr>
          <w:rFonts w:ascii="Tahoma" w:hAnsi="Tahoma" w:cs="Tahoma"/>
          <w:sz w:val="24"/>
          <w:szCs w:val="24"/>
        </w:rPr>
        <w:t xml:space="preserve">     &lt;dd&gt; Hyper Text Transfer Protocol&lt;/dd&gt;</w:t>
      </w:r>
    </w:p>
    <w:p w:rsidR="00EE0CC7" w:rsidRDefault="004E6712" w:rsidP="004E6712">
      <w:pPr>
        <w:rPr>
          <w:rFonts w:ascii="Tahoma" w:eastAsia="SimSun" w:hAnsi="Tahoma" w:cs="Tahoma"/>
          <w:b/>
          <w:bCs/>
          <w:kern w:val="44"/>
          <w:sz w:val="24"/>
          <w:szCs w:val="24"/>
          <w:u w:val="single"/>
        </w:rPr>
      </w:pPr>
      <w:r w:rsidRPr="004E6712">
        <w:rPr>
          <w:rFonts w:ascii="Tahoma" w:hAnsi="Tahoma" w:cs="Tahoma"/>
          <w:sz w:val="24"/>
          <w:szCs w:val="24"/>
        </w:rPr>
        <w:t xml:space="preserve">      &lt;/dl&gt;</w:t>
      </w:r>
      <w:r w:rsidR="00EE0CC7">
        <w:rPr>
          <w:rFonts w:ascii="Tahoma" w:hAnsi="Tahoma" w:cs="Tahoma"/>
          <w:sz w:val="24"/>
          <w:szCs w:val="24"/>
          <w:u w:val="single"/>
        </w:rPr>
        <w:br w:type="page"/>
      </w:r>
    </w:p>
    <w:p w:rsidR="002E059E" w:rsidRPr="000A41C2" w:rsidRDefault="002E059E" w:rsidP="00EE0CC7">
      <w:pPr>
        <w:pStyle w:val="Heading1"/>
        <w:spacing w:line="360" w:lineRule="auto"/>
        <w:jc w:val="center"/>
        <w:rPr>
          <w:rFonts w:ascii="Tahoma" w:hAnsi="Tahoma" w:cs="Tahoma" w:hint="default"/>
          <w:sz w:val="24"/>
          <w:szCs w:val="24"/>
          <w:u w:val="single"/>
        </w:rPr>
      </w:pPr>
      <w:r w:rsidRPr="000A41C2">
        <w:rPr>
          <w:rFonts w:ascii="Tahoma" w:hAnsi="Tahoma" w:cs="Tahoma" w:hint="default"/>
          <w:sz w:val="24"/>
          <w:szCs w:val="24"/>
          <w:u w:val="single"/>
        </w:rPr>
        <w:lastRenderedPageBreak/>
        <w:t>HTML Forms</w:t>
      </w:r>
    </w:p>
    <w:p w:rsidR="002E059E" w:rsidRPr="000A41C2" w:rsidRDefault="002E059E" w:rsidP="00E3032E">
      <w:pPr>
        <w:pStyle w:val="Heading1"/>
        <w:spacing w:line="360" w:lineRule="auto"/>
        <w:rPr>
          <w:rFonts w:ascii="Tahoma" w:hAnsi="Tahoma" w:cs="Tahoma" w:hint="default"/>
          <w:b w:val="0"/>
          <w:color w:val="000000"/>
          <w:sz w:val="24"/>
          <w:szCs w:val="24"/>
          <w:shd w:val="clear" w:color="auto" w:fill="FFFFFF"/>
        </w:rPr>
      </w:pPr>
      <w:r w:rsidRPr="000A41C2">
        <w:rPr>
          <w:rFonts w:ascii="Tahoma" w:hAnsi="Tahoma" w:cs="Tahoma" w:hint="default"/>
          <w:b w:val="0"/>
          <w:color w:val="000000"/>
          <w:sz w:val="24"/>
          <w:szCs w:val="24"/>
          <w:shd w:val="clear" w:color="auto" w:fill="FFFFFF"/>
        </w:rPr>
        <w:t>HTML Forms are required, when you want to collect some data from the site visitor. For example, during user registration you would like to collect information such as name, email address, credit card, etc.</w:t>
      </w:r>
    </w:p>
    <w:p w:rsidR="002E059E" w:rsidRPr="00F511C3" w:rsidRDefault="002E059E" w:rsidP="00E3032E">
      <w:pPr>
        <w:pStyle w:val="Heading2"/>
        <w:shd w:val="clear" w:color="auto" w:fill="FFFFFF"/>
        <w:spacing w:before="150" w:beforeAutospacing="0" w:after="150" w:afterAutospacing="0" w:line="360" w:lineRule="auto"/>
        <w:rPr>
          <w:rFonts w:ascii="Tahoma" w:hAnsi="Tahoma" w:cs="Tahoma" w:hint="default"/>
          <w:bCs w:val="0"/>
          <w:color w:val="000000"/>
          <w:sz w:val="24"/>
          <w:szCs w:val="24"/>
        </w:rPr>
      </w:pPr>
      <w:r w:rsidRPr="00F511C3">
        <w:rPr>
          <w:rFonts w:ascii="Tahoma" w:hAnsi="Tahoma" w:cs="Tahoma" w:hint="default"/>
          <w:bCs w:val="0"/>
          <w:color w:val="000000"/>
          <w:sz w:val="24"/>
          <w:szCs w:val="24"/>
        </w:rPr>
        <w:t>The &lt;form&gt; Element</w:t>
      </w:r>
    </w:p>
    <w:p w:rsidR="00D4287A" w:rsidRPr="000A41C2" w:rsidRDefault="002E059E" w:rsidP="00E3032E">
      <w:pPr>
        <w:pStyle w:val="NormalWeb"/>
        <w:shd w:val="clear" w:color="auto" w:fill="FFFFFF"/>
        <w:spacing w:line="360" w:lineRule="auto"/>
        <w:rPr>
          <w:rFonts w:ascii="Tahoma" w:hAnsi="Tahoma" w:cs="Tahoma"/>
          <w:color w:val="000000"/>
        </w:rPr>
      </w:pPr>
      <w:r w:rsidRPr="000A41C2">
        <w:rPr>
          <w:rFonts w:ascii="Tahoma" w:hAnsi="Tahoma" w:cs="Tahoma"/>
          <w:color w:val="000000"/>
        </w:rPr>
        <w:t>The HTML</w:t>
      </w:r>
      <w:r w:rsidRPr="000A41C2">
        <w:rPr>
          <w:rStyle w:val="apple-converted-space"/>
          <w:rFonts w:ascii="Tahoma" w:hAnsi="Tahoma" w:cs="Tahoma"/>
          <w:color w:val="000000"/>
        </w:rPr>
        <w:t> </w:t>
      </w:r>
      <w:r w:rsidRPr="00F511C3">
        <w:rPr>
          <w:rStyle w:val="HTMLCode"/>
          <w:rFonts w:ascii="Tahoma" w:hAnsi="Tahoma" w:cs="Tahoma"/>
          <w:b/>
          <w:color w:val="DC143C"/>
          <w:sz w:val="24"/>
          <w:szCs w:val="24"/>
          <w:shd w:val="clear" w:color="auto" w:fill="F1F1F1"/>
        </w:rPr>
        <w:t>&lt;form&gt;</w:t>
      </w:r>
      <w:r w:rsidRPr="000A41C2">
        <w:rPr>
          <w:rStyle w:val="apple-converted-space"/>
          <w:rFonts w:ascii="Tahoma" w:hAnsi="Tahoma" w:cs="Tahoma"/>
          <w:color w:val="000000"/>
        </w:rPr>
        <w:t> </w:t>
      </w:r>
      <w:r w:rsidRPr="000A41C2">
        <w:rPr>
          <w:rFonts w:ascii="Tahoma" w:hAnsi="Tahoma" w:cs="Tahoma"/>
          <w:color w:val="000000"/>
        </w:rPr>
        <w:t>element defines a form that is used to collect user input:</w:t>
      </w:r>
    </w:p>
    <w:p w:rsidR="00DA4F83" w:rsidRDefault="002E059E" w:rsidP="00E3032E">
      <w:pPr>
        <w:pStyle w:val="NormalWeb"/>
        <w:shd w:val="clear" w:color="auto" w:fill="FFFFFF"/>
        <w:spacing w:line="360" w:lineRule="auto"/>
        <w:rPr>
          <w:rFonts w:ascii="Tahoma" w:hAnsi="Tahoma" w:cs="Tahoma"/>
        </w:rPr>
      </w:pPr>
      <w:r w:rsidRPr="000A41C2">
        <w:rPr>
          <w:rFonts w:ascii="Tahoma" w:hAnsi="Tahoma" w:cs="Tahoma"/>
          <w:color w:val="000000"/>
        </w:rPr>
        <w:t>An HTML form contains</w:t>
      </w:r>
      <w:r w:rsidRPr="000A41C2">
        <w:rPr>
          <w:rStyle w:val="apple-converted-space"/>
          <w:rFonts w:ascii="Tahoma" w:hAnsi="Tahoma" w:cs="Tahoma"/>
          <w:color w:val="000000"/>
        </w:rPr>
        <w:t> </w:t>
      </w:r>
      <w:r w:rsidRPr="000A41C2">
        <w:rPr>
          <w:rStyle w:val="Strong"/>
          <w:rFonts w:ascii="Tahoma" w:hAnsi="Tahoma" w:cs="Tahoma"/>
          <w:color w:val="000000"/>
        </w:rPr>
        <w:t>form elements</w:t>
      </w:r>
      <w:r w:rsidRPr="000A41C2">
        <w:rPr>
          <w:rFonts w:ascii="Tahoma" w:hAnsi="Tahoma" w:cs="Tahoma"/>
          <w:color w:val="000000"/>
        </w:rPr>
        <w:t>.</w:t>
      </w:r>
      <w:r w:rsidR="00F511C3">
        <w:rPr>
          <w:rFonts w:ascii="Tahoma" w:hAnsi="Tahoma" w:cs="Tahoma"/>
          <w:color w:val="000000"/>
        </w:rPr>
        <w:t xml:space="preserve"> </w:t>
      </w:r>
      <w:r w:rsidRPr="000A41C2">
        <w:rPr>
          <w:rFonts w:ascii="Tahoma" w:hAnsi="Tahoma" w:cs="Tahoma"/>
          <w:color w:val="000000"/>
        </w:rPr>
        <w:t>Form elements are different types of input elements, like text fields, checkboxes, radio buttons, submit buttons, and more</w:t>
      </w:r>
    </w:p>
    <w:p w:rsidR="002E059E" w:rsidRPr="000A41C2" w:rsidRDefault="002E059E" w:rsidP="00E3032E">
      <w:pPr>
        <w:pStyle w:val="NormalWeb"/>
        <w:shd w:val="clear" w:color="auto" w:fill="FFFFFF"/>
        <w:spacing w:line="360" w:lineRule="auto"/>
        <w:rPr>
          <w:rFonts w:ascii="Tahoma" w:hAnsi="Tahoma" w:cs="Tahoma"/>
          <w:color w:val="000000"/>
        </w:rPr>
      </w:pPr>
      <w:r w:rsidRPr="000A41C2">
        <w:rPr>
          <w:rFonts w:ascii="Tahoma" w:hAnsi="Tahoma" w:cs="Tahoma"/>
          <w:b/>
          <w:bCs/>
          <w:color w:val="000000"/>
        </w:rPr>
        <w:t>The &lt;input&gt; Element</w:t>
      </w:r>
    </w:p>
    <w:p w:rsidR="002E059E" w:rsidRPr="000A41C2" w:rsidRDefault="002E059E" w:rsidP="00E3032E">
      <w:pPr>
        <w:pStyle w:val="NormalWeb"/>
        <w:shd w:val="clear" w:color="auto" w:fill="FFFFFF"/>
        <w:spacing w:line="360" w:lineRule="auto"/>
        <w:rPr>
          <w:rFonts w:ascii="Tahoma" w:hAnsi="Tahoma" w:cs="Tahoma"/>
          <w:color w:val="000000"/>
        </w:rPr>
      </w:pPr>
      <w:r w:rsidRPr="000A41C2">
        <w:rPr>
          <w:rFonts w:ascii="Tahoma" w:hAnsi="Tahoma" w:cs="Tahoma"/>
          <w:color w:val="000000"/>
        </w:rPr>
        <w:t>The</w:t>
      </w:r>
      <w:r w:rsidRPr="000A41C2">
        <w:rPr>
          <w:rStyle w:val="apple-converted-space"/>
          <w:rFonts w:ascii="Tahoma" w:hAnsi="Tahoma" w:cs="Tahoma"/>
          <w:color w:val="000000"/>
        </w:rPr>
        <w:t> </w:t>
      </w:r>
      <w:r w:rsidRPr="000A41C2">
        <w:rPr>
          <w:rStyle w:val="HTMLCode"/>
          <w:rFonts w:ascii="Tahoma" w:hAnsi="Tahoma" w:cs="Tahoma"/>
          <w:color w:val="DC143C"/>
          <w:sz w:val="24"/>
          <w:szCs w:val="24"/>
          <w:shd w:val="clear" w:color="auto" w:fill="F1F1F1"/>
        </w:rPr>
        <w:t>&lt;input&gt;</w:t>
      </w:r>
      <w:r w:rsidRPr="000A41C2">
        <w:rPr>
          <w:rStyle w:val="apple-converted-space"/>
          <w:rFonts w:ascii="Tahoma" w:hAnsi="Tahoma" w:cs="Tahoma"/>
          <w:color w:val="000000"/>
        </w:rPr>
        <w:t> </w:t>
      </w:r>
      <w:r w:rsidRPr="000A41C2">
        <w:rPr>
          <w:rFonts w:ascii="Tahoma" w:hAnsi="Tahoma" w:cs="Tahoma"/>
          <w:color w:val="000000"/>
        </w:rPr>
        <w:t>element is the most important form element.</w:t>
      </w:r>
      <w:r w:rsidR="00DA4F83">
        <w:rPr>
          <w:rFonts w:ascii="Tahoma" w:hAnsi="Tahoma" w:cs="Tahoma"/>
          <w:color w:val="000000"/>
        </w:rPr>
        <w:t xml:space="preserve"> It </w:t>
      </w:r>
      <w:r w:rsidRPr="000A41C2">
        <w:rPr>
          <w:rFonts w:ascii="Tahoma" w:hAnsi="Tahoma" w:cs="Tahoma"/>
          <w:color w:val="000000"/>
        </w:rPr>
        <w:t>can be displayed in several ways, depending on the</w:t>
      </w:r>
      <w:r w:rsidRPr="000A41C2">
        <w:rPr>
          <w:rStyle w:val="apple-converted-space"/>
          <w:rFonts w:ascii="Tahoma" w:hAnsi="Tahoma" w:cs="Tahoma"/>
          <w:color w:val="000000"/>
        </w:rPr>
        <w:t> </w:t>
      </w:r>
      <w:r w:rsidRPr="000A41C2">
        <w:rPr>
          <w:rStyle w:val="Strong"/>
          <w:rFonts w:ascii="Tahoma" w:hAnsi="Tahoma" w:cs="Tahoma"/>
          <w:color w:val="000000"/>
        </w:rPr>
        <w:t>type</w:t>
      </w:r>
      <w:r w:rsidRPr="000A41C2">
        <w:rPr>
          <w:rStyle w:val="apple-converted-space"/>
          <w:rFonts w:ascii="Tahoma" w:hAnsi="Tahoma" w:cs="Tahoma"/>
          <w:color w:val="000000"/>
        </w:rPr>
        <w:t> </w:t>
      </w:r>
      <w:r w:rsidRPr="000A41C2">
        <w:rPr>
          <w:rFonts w:ascii="Tahoma" w:hAnsi="Tahoma" w:cs="Tahoma"/>
          <w:color w:val="000000"/>
        </w:rPr>
        <w:t>attribute.</w:t>
      </w:r>
    </w:p>
    <w:p w:rsidR="002E059E" w:rsidRPr="000A41C2" w:rsidRDefault="002E059E" w:rsidP="00E3032E">
      <w:pPr>
        <w:pStyle w:val="NormalWeb"/>
        <w:shd w:val="clear" w:color="auto" w:fill="FFFFFF"/>
        <w:spacing w:line="360" w:lineRule="auto"/>
        <w:rPr>
          <w:rFonts w:ascii="Tahoma" w:hAnsi="Tahoma" w:cs="Tahoma"/>
          <w:color w:val="000000"/>
        </w:rPr>
      </w:pPr>
      <w:r w:rsidRPr="000A41C2">
        <w:rPr>
          <w:rFonts w:ascii="Tahoma" w:hAnsi="Tahoma" w:cs="Tahoma"/>
          <w:color w:val="000000"/>
        </w:rPr>
        <w:t>Here are some examples:</w:t>
      </w:r>
    </w:p>
    <w:tbl>
      <w:tblPr>
        <w:tblW w:w="9374" w:type="dxa"/>
        <w:jc w:val="center"/>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91"/>
        <w:gridCol w:w="6483"/>
      </w:tblGrid>
      <w:tr w:rsidR="002E059E" w:rsidRPr="000A41C2" w:rsidTr="00EE0CC7">
        <w:trPr>
          <w:trHeight w:val="511"/>
          <w:jc w:val="center"/>
        </w:trPr>
        <w:tc>
          <w:tcPr>
            <w:tcW w:w="0" w:type="auto"/>
            <w:shd w:val="clear" w:color="auto" w:fill="FFFFFF"/>
            <w:tcMar>
              <w:top w:w="120" w:type="dxa"/>
              <w:left w:w="240" w:type="dxa"/>
              <w:bottom w:w="120" w:type="dxa"/>
              <w:right w:w="120" w:type="dxa"/>
            </w:tcMar>
            <w:hideMark/>
          </w:tcPr>
          <w:p w:rsidR="002E059E" w:rsidRPr="000A41C2" w:rsidRDefault="002E059E" w:rsidP="00F511C3">
            <w:pPr>
              <w:spacing w:after="0" w:line="240" w:lineRule="auto"/>
              <w:jc w:val="center"/>
              <w:rPr>
                <w:rFonts w:ascii="Tahoma" w:hAnsi="Tahoma" w:cs="Tahoma"/>
                <w:b/>
                <w:bCs/>
                <w:color w:val="000000"/>
                <w:sz w:val="24"/>
                <w:szCs w:val="24"/>
              </w:rPr>
            </w:pPr>
            <w:r w:rsidRPr="000A41C2">
              <w:rPr>
                <w:rFonts w:ascii="Tahoma" w:hAnsi="Tahoma" w:cs="Tahoma"/>
                <w:b/>
                <w:bCs/>
                <w:color w:val="000000"/>
                <w:sz w:val="24"/>
                <w:szCs w:val="24"/>
              </w:rPr>
              <w:t>Type</w:t>
            </w:r>
          </w:p>
        </w:tc>
        <w:tc>
          <w:tcPr>
            <w:tcW w:w="0" w:type="auto"/>
            <w:shd w:val="clear" w:color="auto" w:fill="FFFFFF"/>
            <w:tcMar>
              <w:top w:w="120" w:type="dxa"/>
              <w:left w:w="120" w:type="dxa"/>
              <w:bottom w:w="120" w:type="dxa"/>
              <w:right w:w="120" w:type="dxa"/>
            </w:tcMar>
            <w:hideMark/>
          </w:tcPr>
          <w:p w:rsidR="002E059E" w:rsidRPr="000A41C2" w:rsidRDefault="002E059E" w:rsidP="00F511C3">
            <w:pPr>
              <w:spacing w:after="0" w:line="240" w:lineRule="auto"/>
              <w:jc w:val="center"/>
              <w:rPr>
                <w:rFonts w:ascii="Tahoma" w:hAnsi="Tahoma" w:cs="Tahoma"/>
                <w:b/>
                <w:bCs/>
                <w:color w:val="000000"/>
                <w:sz w:val="24"/>
                <w:szCs w:val="24"/>
              </w:rPr>
            </w:pPr>
            <w:r w:rsidRPr="000A41C2">
              <w:rPr>
                <w:rFonts w:ascii="Tahoma" w:hAnsi="Tahoma" w:cs="Tahoma"/>
                <w:b/>
                <w:bCs/>
                <w:color w:val="000000"/>
                <w:sz w:val="24"/>
                <w:szCs w:val="24"/>
              </w:rPr>
              <w:t>Description</w:t>
            </w:r>
          </w:p>
        </w:tc>
      </w:tr>
      <w:tr w:rsidR="002E059E" w:rsidRPr="000A41C2" w:rsidTr="00EE0CC7">
        <w:trPr>
          <w:trHeight w:val="504"/>
          <w:jc w:val="center"/>
        </w:trPr>
        <w:tc>
          <w:tcPr>
            <w:tcW w:w="0" w:type="auto"/>
            <w:shd w:val="clear" w:color="auto" w:fill="F1F1F1"/>
            <w:tcMar>
              <w:top w:w="120" w:type="dxa"/>
              <w:left w:w="240" w:type="dxa"/>
              <w:bottom w:w="120" w:type="dxa"/>
              <w:right w:w="120" w:type="dxa"/>
            </w:tcMar>
            <w:hideMark/>
          </w:tcPr>
          <w:p w:rsidR="002E059E" w:rsidRPr="000A41C2" w:rsidRDefault="002E059E" w:rsidP="00F511C3">
            <w:pPr>
              <w:spacing w:after="0" w:line="240" w:lineRule="auto"/>
              <w:rPr>
                <w:rFonts w:ascii="Tahoma" w:hAnsi="Tahoma" w:cs="Tahoma"/>
                <w:color w:val="000000"/>
                <w:sz w:val="24"/>
                <w:szCs w:val="24"/>
              </w:rPr>
            </w:pPr>
            <w:r w:rsidRPr="000A41C2">
              <w:rPr>
                <w:rFonts w:ascii="Tahoma" w:hAnsi="Tahoma" w:cs="Tahoma"/>
                <w:color w:val="000000"/>
                <w:sz w:val="24"/>
                <w:szCs w:val="24"/>
              </w:rPr>
              <w:t>&lt;input type="text"&gt;</w:t>
            </w:r>
          </w:p>
        </w:tc>
        <w:tc>
          <w:tcPr>
            <w:tcW w:w="0" w:type="auto"/>
            <w:shd w:val="clear" w:color="auto" w:fill="F1F1F1"/>
            <w:tcMar>
              <w:top w:w="120" w:type="dxa"/>
              <w:left w:w="120" w:type="dxa"/>
              <w:bottom w:w="120" w:type="dxa"/>
              <w:right w:w="120" w:type="dxa"/>
            </w:tcMar>
            <w:hideMark/>
          </w:tcPr>
          <w:p w:rsidR="002E059E" w:rsidRPr="000A41C2" w:rsidRDefault="002E059E" w:rsidP="00F511C3">
            <w:pPr>
              <w:spacing w:after="0" w:line="240" w:lineRule="auto"/>
              <w:rPr>
                <w:rFonts w:ascii="Tahoma" w:hAnsi="Tahoma" w:cs="Tahoma"/>
                <w:color w:val="000000"/>
                <w:sz w:val="24"/>
                <w:szCs w:val="24"/>
              </w:rPr>
            </w:pPr>
            <w:r w:rsidRPr="000A41C2">
              <w:rPr>
                <w:rFonts w:ascii="Tahoma" w:hAnsi="Tahoma" w:cs="Tahoma"/>
                <w:color w:val="000000"/>
                <w:sz w:val="24"/>
                <w:szCs w:val="24"/>
              </w:rPr>
              <w:t>Defines a one-line text input field</w:t>
            </w:r>
          </w:p>
        </w:tc>
      </w:tr>
      <w:tr w:rsidR="002E059E" w:rsidRPr="000A41C2" w:rsidTr="00EE0CC7">
        <w:trPr>
          <w:trHeight w:val="511"/>
          <w:jc w:val="center"/>
        </w:trPr>
        <w:tc>
          <w:tcPr>
            <w:tcW w:w="0" w:type="auto"/>
            <w:shd w:val="clear" w:color="auto" w:fill="FFFFFF"/>
            <w:tcMar>
              <w:top w:w="120" w:type="dxa"/>
              <w:left w:w="240" w:type="dxa"/>
              <w:bottom w:w="120" w:type="dxa"/>
              <w:right w:w="120" w:type="dxa"/>
            </w:tcMar>
            <w:hideMark/>
          </w:tcPr>
          <w:p w:rsidR="002E059E" w:rsidRPr="000A41C2" w:rsidRDefault="002E059E" w:rsidP="00F511C3">
            <w:pPr>
              <w:spacing w:after="0" w:line="240" w:lineRule="auto"/>
              <w:rPr>
                <w:rFonts w:ascii="Tahoma" w:hAnsi="Tahoma" w:cs="Tahoma"/>
                <w:color w:val="000000"/>
                <w:sz w:val="24"/>
                <w:szCs w:val="24"/>
              </w:rPr>
            </w:pPr>
            <w:r w:rsidRPr="000A41C2">
              <w:rPr>
                <w:rFonts w:ascii="Tahoma" w:hAnsi="Tahoma" w:cs="Tahoma"/>
                <w:color w:val="000000"/>
                <w:sz w:val="24"/>
                <w:szCs w:val="24"/>
              </w:rPr>
              <w:t>&lt;input type="radio"&gt;</w:t>
            </w:r>
          </w:p>
        </w:tc>
        <w:tc>
          <w:tcPr>
            <w:tcW w:w="0" w:type="auto"/>
            <w:shd w:val="clear" w:color="auto" w:fill="FFFFFF"/>
            <w:tcMar>
              <w:top w:w="120" w:type="dxa"/>
              <w:left w:w="120" w:type="dxa"/>
              <w:bottom w:w="120" w:type="dxa"/>
              <w:right w:w="120" w:type="dxa"/>
            </w:tcMar>
            <w:hideMark/>
          </w:tcPr>
          <w:p w:rsidR="002E059E" w:rsidRPr="000A41C2" w:rsidRDefault="002E059E" w:rsidP="00F511C3">
            <w:pPr>
              <w:spacing w:after="0" w:line="240" w:lineRule="auto"/>
              <w:rPr>
                <w:rFonts w:ascii="Tahoma" w:hAnsi="Tahoma" w:cs="Tahoma"/>
                <w:color w:val="000000"/>
                <w:sz w:val="24"/>
                <w:szCs w:val="24"/>
              </w:rPr>
            </w:pPr>
            <w:r w:rsidRPr="000A41C2">
              <w:rPr>
                <w:rFonts w:ascii="Tahoma" w:hAnsi="Tahoma" w:cs="Tahoma"/>
                <w:color w:val="000000"/>
                <w:sz w:val="24"/>
                <w:szCs w:val="24"/>
              </w:rPr>
              <w:t>Defines a radio button (for selecting one of many choices)</w:t>
            </w:r>
          </w:p>
        </w:tc>
      </w:tr>
      <w:tr w:rsidR="002E059E" w:rsidRPr="000A41C2" w:rsidTr="00EE0CC7">
        <w:trPr>
          <w:trHeight w:val="504"/>
          <w:jc w:val="center"/>
        </w:trPr>
        <w:tc>
          <w:tcPr>
            <w:tcW w:w="0" w:type="auto"/>
            <w:shd w:val="clear" w:color="auto" w:fill="F1F1F1"/>
            <w:tcMar>
              <w:top w:w="120" w:type="dxa"/>
              <w:left w:w="240" w:type="dxa"/>
              <w:bottom w:w="120" w:type="dxa"/>
              <w:right w:w="120" w:type="dxa"/>
            </w:tcMar>
            <w:hideMark/>
          </w:tcPr>
          <w:p w:rsidR="002E059E" w:rsidRPr="000A41C2" w:rsidRDefault="002E059E" w:rsidP="00F511C3">
            <w:pPr>
              <w:spacing w:after="0" w:line="240" w:lineRule="auto"/>
              <w:rPr>
                <w:rFonts w:ascii="Tahoma" w:hAnsi="Tahoma" w:cs="Tahoma"/>
                <w:color w:val="000000"/>
                <w:sz w:val="24"/>
                <w:szCs w:val="24"/>
              </w:rPr>
            </w:pPr>
            <w:r w:rsidRPr="000A41C2">
              <w:rPr>
                <w:rFonts w:ascii="Tahoma" w:hAnsi="Tahoma" w:cs="Tahoma"/>
                <w:color w:val="000000"/>
                <w:sz w:val="24"/>
                <w:szCs w:val="24"/>
              </w:rPr>
              <w:t>&lt;input type="submit"&gt;</w:t>
            </w:r>
          </w:p>
        </w:tc>
        <w:tc>
          <w:tcPr>
            <w:tcW w:w="0" w:type="auto"/>
            <w:shd w:val="clear" w:color="auto" w:fill="F1F1F1"/>
            <w:tcMar>
              <w:top w:w="120" w:type="dxa"/>
              <w:left w:w="120" w:type="dxa"/>
              <w:bottom w:w="120" w:type="dxa"/>
              <w:right w:w="120" w:type="dxa"/>
            </w:tcMar>
            <w:hideMark/>
          </w:tcPr>
          <w:p w:rsidR="002E059E" w:rsidRPr="000A41C2" w:rsidRDefault="002E059E" w:rsidP="00F511C3">
            <w:pPr>
              <w:spacing w:after="0" w:line="240" w:lineRule="auto"/>
              <w:rPr>
                <w:rFonts w:ascii="Tahoma" w:hAnsi="Tahoma" w:cs="Tahoma"/>
                <w:color w:val="000000"/>
                <w:sz w:val="24"/>
                <w:szCs w:val="24"/>
              </w:rPr>
            </w:pPr>
            <w:r w:rsidRPr="000A41C2">
              <w:rPr>
                <w:rFonts w:ascii="Tahoma" w:hAnsi="Tahoma" w:cs="Tahoma"/>
                <w:color w:val="000000"/>
                <w:sz w:val="24"/>
                <w:szCs w:val="24"/>
              </w:rPr>
              <w:t>Defines a submit button (for submitting the form)</w:t>
            </w:r>
          </w:p>
        </w:tc>
      </w:tr>
    </w:tbl>
    <w:p w:rsidR="002E059E" w:rsidRPr="00F511C3" w:rsidRDefault="002E059E" w:rsidP="00E3032E">
      <w:pPr>
        <w:pStyle w:val="Heading2"/>
        <w:shd w:val="clear" w:color="auto" w:fill="FFFFFF"/>
        <w:spacing w:before="150" w:beforeAutospacing="0" w:after="150" w:afterAutospacing="0" w:line="360" w:lineRule="auto"/>
        <w:rPr>
          <w:rFonts w:ascii="Tahoma" w:hAnsi="Tahoma" w:cs="Tahoma" w:hint="default"/>
          <w:bCs w:val="0"/>
          <w:color w:val="000000"/>
          <w:sz w:val="24"/>
          <w:szCs w:val="24"/>
        </w:rPr>
      </w:pPr>
      <w:r w:rsidRPr="00F511C3">
        <w:rPr>
          <w:rFonts w:ascii="Tahoma" w:hAnsi="Tahoma" w:cs="Tahoma" w:hint="default"/>
          <w:bCs w:val="0"/>
          <w:color w:val="000000"/>
          <w:sz w:val="24"/>
          <w:szCs w:val="24"/>
        </w:rPr>
        <w:t>Text Input</w:t>
      </w:r>
    </w:p>
    <w:p w:rsidR="002E059E" w:rsidRPr="000A41C2" w:rsidRDefault="002E059E" w:rsidP="00E3032E">
      <w:pPr>
        <w:pStyle w:val="NormalWeb"/>
        <w:shd w:val="clear" w:color="auto" w:fill="FFFFFF"/>
        <w:spacing w:line="360" w:lineRule="auto"/>
        <w:rPr>
          <w:rFonts w:ascii="Tahoma" w:hAnsi="Tahoma" w:cs="Tahoma"/>
          <w:color w:val="000000"/>
        </w:rPr>
      </w:pPr>
      <w:r w:rsidRPr="000A41C2">
        <w:rPr>
          <w:rStyle w:val="HTMLCode"/>
          <w:rFonts w:ascii="Tahoma" w:hAnsi="Tahoma" w:cs="Tahoma"/>
          <w:color w:val="DC143C"/>
          <w:sz w:val="24"/>
          <w:szCs w:val="24"/>
          <w:shd w:val="clear" w:color="auto" w:fill="F1F1F1"/>
        </w:rPr>
        <w:t>&lt;input type="text"&gt;</w:t>
      </w:r>
      <w:r w:rsidRPr="000A41C2">
        <w:rPr>
          <w:rStyle w:val="apple-converted-space"/>
          <w:rFonts w:ascii="Tahoma" w:hAnsi="Tahoma" w:cs="Tahoma"/>
          <w:color w:val="000000"/>
        </w:rPr>
        <w:t> </w:t>
      </w:r>
      <w:r w:rsidRPr="000A41C2">
        <w:rPr>
          <w:rFonts w:ascii="Tahoma" w:hAnsi="Tahoma" w:cs="Tahoma"/>
          <w:color w:val="000000"/>
        </w:rPr>
        <w:t>defines a one-line input field for</w:t>
      </w:r>
      <w:r w:rsidRPr="000A41C2">
        <w:rPr>
          <w:rStyle w:val="apple-converted-space"/>
          <w:rFonts w:ascii="Tahoma" w:hAnsi="Tahoma" w:cs="Tahoma"/>
          <w:color w:val="000000"/>
        </w:rPr>
        <w:t> </w:t>
      </w:r>
      <w:r w:rsidRPr="000A41C2">
        <w:rPr>
          <w:rStyle w:val="Strong"/>
          <w:rFonts w:ascii="Tahoma" w:hAnsi="Tahoma" w:cs="Tahoma"/>
          <w:color w:val="000000"/>
        </w:rPr>
        <w:t>text input</w:t>
      </w:r>
      <w:r w:rsidRPr="000A41C2">
        <w:rPr>
          <w:rFonts w:ascii="Tahoma" w:hAnsi="Tahoma" w:cs="Tahoma"/>
          <w:color w:val="000000"/>
        </w:rPr>
        <w:t>:</w:t>
      </w:r>
    </w:p>
    <w:p w:rsidR="002E059E" w:rsidRPr="000A41C2" w:rsidRDefault="002E059E" w:rsidP="00E3032E">
      <w:pPr>
        <w:spacing w:line="360" w:lineRule="auto"/>
        <w:rPr>
          <w:rStyle w:val="tagcolor"/>
          <w:rFonts w:ascii="Tahoma" w:hAnsi="Tahoma" w:cs="Tahoma"/>
          <w:color w:val="0000CD"/>
          <w:sz w:val="24"/>
          <w:szCs w:val="24"/>
        </w:rPr>
      </w:pPr>
      <w:r w:rsidRPr="000A41C2">
        <w:rPr>
          <w:rStyle w:val="tagcolor"/>
          <w:rFonts w:ascii="Tahoma" w:hAnsi="Tahoma" w:cs="Tahoma"/>
          <w:color w:val="0000CD"/>
          <w:sz w:val="24"/>
          <w:szCs w:val="24"/>
        </w:rPr>
        <w:t>&lt;</w:t>
      </w:r>
      <w:r w:rsidRPr="000A41C2">
        <w:rPr>
          <w:rStyle w:val="tagnamecolor"/>
          <w:rFonts w:ascii="Tahoma" w:hAnsi="Tahoma" w:cs="Tahoma"/>
          <w:color w:val="A52A2A"/>
          <w:sz w:val="24"/>
          <w:szCs w:val="24"/>
        </w:rPr>
        <w:t>form</w:t>
      </w:r>
      <w:r w:rsidRPr="000A41C2">
        <w:rPr>
          <w:rStyle w:val="tagcolor"/>
          <w:rFonts w:ascii="Tahoma" w:hAnsi="Tahoma" w:cs="Tahoma"/>
          <w:color w:val="0000CD"/>
          <w:sz w:val="24"/>
          <w:szCs w:val="24"/>
        </w:rPr>
        <w:t>&gt;</w:t>
      </w:r>
      <w:r w:rsidRPr="000A41C2">
        <w:rPr>
          <w:rFonts w:ascii="Tahoma" w:hAnsi="Tahoma" w:cs="Tahoma"/>
          <w:color w:val="000000"/>
          <w:sz w:val="24"/>
          <w:szCs w:val="24"/>
        </w:rPr>
        <w:br/>
      </w:r>
      <w:r w:rsidRPr="000A41C2">
        <w:rPr>
          <w:rFonts w:ascii="Tahoma" w:hAnsi="Tahoma" w:cs="Tahoma"/>
          <w:color w:val="000000"/>
          <w:sz w:val="24"/>
          <w:szCs w:val="24"/>
          <w:shd w:val="clear" w:color="auto" w:fill="FFFFFF"/>
        </w:rPr>
        <w:t>  First name:</w:t>
      </w:r>
      <w:r w:rsidRPr="000A41C2">
        <w:rPr>
          <w:rStyle w:val="tagcolor"/>
          <w:rFonts w:ascii="Tahoma" w:hAnsi="Tahoma" w:cs="Tahoma"/>
          <w:color w:val="0000CD"/>
          <w:sz w:val="24"/>
          <w:szCs w:val="24"/>
        </w:rPr>
        <w:t>&lt;</w:t>
      </w:r>
      <w:r w:rsidRPr="000A41C2">
        <w:rPr>
          <w:rStyle w:val="tagnamecolor"/>
          <w:rFonts w:ascii="Tahoma" w:hAnsi="Tahoma" w:cs="Tahoma"/>
          <w:color w:val="A52A2A"/>
          <w:sz w:val="24"/>
          <w:szCs w:val="24"/>
        </w:rPr>
        <w:t>br</w:t>
      </w:r>
      <w:r w:rsidRPr="000A41C2">
        <w:rPr>
          <w:rStyle w:val="tagcolor"/>
          <w:rFonts w:ascii="Tahoma" w:hAnsi="Tahoma" w:cs="Tahoma"/>
          <w:color w:val="0000CD"/>
          <w:sz w:val="24"/>
          <w:szCs w:val="24"/>
        </w:rPr>
        <w:t>&gt;</w:t>
      </w:r>
      <w:r w:rsidRPr="000A41C2">
        <w:rPr>
          <w:rFonts w:ascii="Tahoma" w:hAnsi="Tahoma" w:cs="Tahoma"/>
          <w:color w:val="000000"/>
          <w:sz w:val="24"/>
          <w:szCs w:val="24"/>
        </w:rPr>
        <w:br/>
      </w:r>
      <w:r w:rsidRPr="000A41C2">
        <w:rPr>
          <w:rFonts w:ascii="Tahoma" w:hAnsi="Tahoma" w:cs="Tahoma"/>
          <w:color w:val="000000"/>
          <w:sz w:val="24"/>
          <w:szCs w:val="24"/>
          <w:shd w:val="clear" w:color="auto" w:fill="FFFFFF"/>
        </w:rPr>
        <w:t> </w:t>
      </w:r>
      <w:r w:rsidRPr="000A41C2">
        <w:rPr>
          <w:rStyle w:val="apple-converted-space"/>
          <w:rFonts w:ascii="Tahoma" w:hAnsi="Tahoma" w:cs="Tahoma"/>
          <w:color w:val="000000"/>
          <w:sz w:val="24"/>
          <w:szCs w:val="24"/>
          <w:shd w:val="clear" w:color="auto" w:fill="FFFFFF"/>
        </w:rPr>
        <w:t> </w:t>
      </w:r>
      <w:r w:rsidRPr="000A41C2">
        <w:rPr>
          <w:rStyle w:val="tagcolor"/>
          <w:rFonts w:ascii="Tahoma" w:hAnsi="Tahoma" w:cs="Tahoma"/>
          <w:color w:val="0000CD"/>
          <w:sz w:val="24"/>
          <w:szCs w:val="24"/>
        </w:rPr>
        <w:t>&lt;</w:t>
      </w:r>
      <w:r w:rsidRPr="000A41C2">
        <w:rPr>
          <w:rStyle w:val="tagnamecolor"/>
          <w:rFonts w:ascii="Tahoma" w:hAnsi="Tahoma" w:cs="Tahoma"/>
          <w:color w:val="A52A2A"/>
          <w:sz w:val="24"/>
          <w:szCs w:val="24"/>
        </w:rPr>
        <w:t>input</w:t>
      </w:r>
      <w:r w:rsidRPr="000A41C2">
        <w:rPr>
          <w:rStyle w:val="apple-converted-space"/>
          <w:rFonts w:ascii="Tahoma" w:hAnsi="Tahoma" w:cs="Tahoma"/>
          <w:color w:val="FF0000"/>
          <w:sz w:val="24"/>
          <w:szCs w:val="24"/>
        </w:rPr>
        <w:t> </w:t>
      </w:r>
      <w:r w:rsidRPr="000A41C2">
        <w:rPr>
          <w:rStyle w:val="attributecolor"/>
          <w:rFonts w:ascii="Tahoma" w:hAnsi="Tahoma" w:cs="Tahoma"/>
          <w:color w:val="FF0000"/>
          <w:sz w:val="24"/>
          <w:szCs w:val="24"/>
        </w:rPr>
        <w:t>type</w:t>
      </w:r>
      <w:r w:rsidRPr="000A41C2">
        <w:rPr>
          <w:rStyle w:val="attributevaluecolor"/>
          <w:rFonts w:ascii="Tahoma" w:hAnsi="Tahoma" w:cs="Tahoma"/>
          <w:color w:val="0000CD"/>
          <w:sz w:val="24"/>
          <w:szCs w:val="24"/>
        </w:rPr>
        <w:t>="text"</w:t>
      </w:r>
      <w:r w:rsidRPr="000A41C2">
        <w:rPr>
          <w:rStyle w:val="apple-converted-space"/>
          <w:rFonts w:ascii="Tahoma" w:hAnsi="Tahoma" w:cs="Tahoma"/>
          <w:color w:val="FF0000"/>
          <w:sz w:val="24"/>
          <w:szCs w:val="24"/>
        </w:rPr>
        <w:t> </w:t>
      </w:r>
      <w:r w:rsidRPr="000A41C2">
        <w:rPr>
          <w:rStyle w:val="attributecolor"/>
          <w:rFonts w:ascii="Tahoma" w:hAnsi="Tahoma" w:cs="Tahoma"/>
          <w:color w:val="FF0000"/>
          <w:sz w:val="24"/>
          <w:szCs w:val="24"/>
        </w:rPr>
        <w:t>name</w:t>
      </w:r>
      <w:r w:rsidRPr="000A41C2">
        <w:rPr>
          <w:rStyle w:val="attributevaluecolor"/>
          <w:rFonts w:ascii="Tahoma" w:hAnsi="Tahoma" w:cs="Tahoma"/>
          <w:color w:val="0000CD"/>
          <w:sz w:val="24"/>
          <w:szCs w:val="24"/>
        </w:rPr>
        <w:t>="firstname"</w:t>
      </w:r>
      <w:r w:rsidRPr="000A41C2">
        <w:rPr>
          <w:rStyle w:val="tagcolor"/>
          <w:rFonts w:ascii="Tahoma" w:hAnsi="Tahoma" w:cs="Tahoma"/>
          <w:color w:val="0000CD"/>
          <w:sz w:val="24"/>
          <w:szCs w:val="24"/>
        </w:rPr>
        <w:t>&gt;&lt;</w:t>
      </w:r>
      <w:r w:rsidRPr="000A41C2">
        <w:rPr>
          <w:rStyle w:val="tagnamecolor"/>
          <w:rFonts w:ascii="Tahoma" w:hAnsi="Tahoma" w:cs="Tahoma"/>
          <w:color w:val="A52A2A"/>
          <w:sz w:val="24"/>
          <w:szCs w:val="24"/>
        </w:rPr>
        <w:t>br</w:t>
      </w:r>
      <w:r w:rsidRPr="000A41C2">
        <w:rPr>
          <w:rStyle w:val="tagcolor"/>
          <w:rFonts w:ascii="Tahoma" w:hAnsi="Tahoma" w:cs="Tahoma"/>
          <w:color w:val="0000CD"/>
          <w:sz w:val="24"/>
          <w:szCs w:val="24"/>
        </w:rPr>
        <w:t>&gt;</w:t>
      </w:r>
      <w:r w:rsidRPr="000A41C2">
        <w:rPr>
          <w:rFonts w:ascii="Tahoma" w:hAnsi="Tahoma" w:cs="Tahoma"/>
          <w:color w:val="000000"/>
          <w:sz w:val="24"/>
          <w:szCs w:val="24"/>
        </w:rPr>
        <w:br/>
      </w:r>
      <w:r w:rsidRPr="000A41C2">
        <w:rPr>
          <w:rFonts w:ascii="Tahoma" w:hAnsi="Tahoma" w:cs="Tahoma"/>
          <w:color w:val="000000"/>
          <w:sz w:val="24"/>
          <w:szCs w:val="24"/>
          <w:shd w:val="clear" w:color="auto" w:fill="FFFFFF"/>
        </w:rPr>
        <w:t>  Last name:</w:t>
      </w:r>
      <w:r w:rsidRPr="000A41C2">
        <w:rPr>
          <w:rStyle w:val="tagcolor"/>
          <w:rFonts w:ascii="Tahoma" w:hAnsi="Tahoma" w:cs="Tahoma"/>
          <w:color w:val="0000CD"/>
          <w:sz w:val="24"/>
          <w:szCs w:val="24"/>
        </w:rPr>
        <w:t>&lt;</w:t>
      </w:r>
      <w:r w:rsidRPr="000A41C2">
        <w:rPr>
          <w:rStyle w:val="tagnamecolor"/>
          <w:rFonts w:ascii="Tahoma" w:hAnsi="Tahoma" w:cs="Tahoma"/>
          <w:color w:val="A52A2A"/>
          <w:sz w:val="24"/>
          <w:szCs w:val="24"/>
        </w:rPr>
        <w:t>br</w:t>
      </w:r>
      <w:r w:rsidRPr="000A41C2">
        <w:rPr>
          <w:rStyle w:val="tagcolor"/>
          <w:rFonts w:ascii="Tahoma" w:hAnsi="Tahoma" w:cs="Tahoma"/>
          <w:color w:val="0000CD"/>
          <w:sz w:val="24"/>
          <w:szCs w:val="24"/>
        </w:rPr>
        <w:t>&gt;</w:t>
      </w:r>
      <w:r w:rsidRPr="000A41C2">
        <w:rPr>
          <w:rFonts w:ascii="Tahoma" w:hAnsi="Tahoma" w:cs="Tahoma"/>
          <w:color w:val="000000"/>
          <w:sz w:val="24"/>
          <w:szCs w:val="24"/>
        </w:rPr>
        <w:br/>
      </w:r>
      <w:r w:rsidRPr="000A41C2">
        <w:rPr>
          <w:rFonts w:ascii="Tahoma" w:hAnsi="Tahoma" w:cs="Tahoma"/>
          <w:color w:val="000000"/>
          <w:sz w:val="24"/>
          <w:szCs w:val="24"/>
          <w:shd w:val="clear" w:color="auto" w:fill="FFFFFF"/>
        </w:rPr>
        <w:t> </w:t>
      </w:r>
      <w:r w:rsidRPr="000A41C2">
        <w:rPr>
          <w:rStyle w:val="apple-converted-space"/>
          <w:rFonts w:ascii="Tahoma" w:hAnsi="Tahoma" w:cs="Tahoma"/>
          <w:color w:val="000000"/>
          <w:sz w:val="24"/>
          <w:szCs w:val="24"/>
          <w:shd w:val="clear" w:color="auto" w:fill="FFFFFF"/>
        </w:rPr>
        <w:t> </w:t>
      </w:r>
      <w:r w:rsidRPr="000A41C2">
        <w:rPr>
          <w:rStyle w:val="tagcolor"/>
          <w:rFonts w:ascii="Tahoma" w:hAnsi="Tahoma" w:cs="Tahoma"/>
          <w:color w:val="0000CD"/>
          <w:sz w:val="24"/>
          <w:szCs w:val="24"/>
        </w:rPr>
        <w:t>&lt;</w:t>
      </w:r>
      <w:r w:rsidRPr="000A41C2">
        <w:rPr>
          <w:rStyle w:val="tagnamecolor"/>
          <w:rFonts w:ascii="Tahoma" w:hAnsi="Tahoma" w:cs="Tahoma"/>
          <w:color w:val="A52A2A"/>
          <w:sz w:val="24"/>
          <w:szCs w:val="24"/>
        </w:rPr>
        <w:t>input</w:t>
      </w:r>
      <w:r w:rsidRPr="000A41C2">
        <w:rPr>
          <w:rStyle w:val="apple-converted-space"/>
          <w:rFonts w:ascii="Tahoma" w:hAnsi="Tahoma" w:cs="Tahoma"/>
          <w:color w:val="FF0000"/>
          <w:sz w:val="24"/>
          <w:szCs w:val="24"/>
        </w:rPr>
        <w:t> </w:t>
      </w:r>
      <w:r w:rsidRPr="000A41C2">
        <w:rPr>
          <w:rStyle w:val="attributecolor"/>
          <w:rFonts w:ascii="Tahoma" w:hAnsi="Tahoma" w:cs="Tahoma"/>
          <w:color w:val="FF0000"/>
          <w:sz w:val="24"/>
          <w:szCs w:val="24"/>
        </w:rPr>
        <w:t>type</w:t>
      </w:r>
      <w:r w:rsidRPr="000A41C2">
        <w:rPr>
          <w:rStyle w:val="attributevaluecolor"/>
          <w:rFonts w:ascii="Tahoma" w:hAnsi="Tahoma" w:cs="Tahoma"/>
          <w:color w:val="0000CD"/>
          <w:sz w:val="24"/>
          <w:szCs w:val="24"/>
        </w:rPr>
        <w:t>="text"</w:t>
      </w:r>
      <w:r w:rsidRPr="000A41C2">
        <w:rPr>
          <w:rStyle w:val="apple-converted-space"/>
          <w:rFonts w:ascii="Tahoma" w:hAnsi="Tahoma" w:cs="Tahoma"/>
          <w:color w:val="FF0000"/>
          <w:sz w:val="24"/>
          <w:szCs w:val="24"/>
        </w:rPr>
        <w:t> </w:t>
      </w:r>
      <w:r w:rsidRPr="000A41C2">
        <w:rPr>
          <w:rStyle w:val="attributecolor"/>
          <w:rFonts w:ascii="Tahoma" w:hAnsi="Tahoma" w:cs="Tahoma"/>
          <w:color w:val="FF0000"/>
          <w:sz w:val="24"/>
          <w:szCs w:val="24"/>
        </w:rPr>
        <w:t>name</w:t>
      </w:r>
      <w:r w:rsidRPr="000A41C2">
        <w:rPr>
          <w:rStyle w:val="attributevaluecolor"/>
          <w:rFonts w:ascii="Tahoma" w:hAnsi="Tahoma" w:cs="Tahoma"/>
          <w:color w:val="0000CD"/>
          <w:sz w:val="24"/>
          <w:szCs w:val="24"/>
        </w:rPr>
        <w:t>="lastname"</w:t>
      </w:r>
      <w:r w:rsidRPr="000A41C2">
        <w:rPr>
          <w:rStyle w:val="tagcolor"/>
          <w:rFonts w:ascii="Tahoma" w:hAnsi="Tahoma" w:cs="Tahoma"/>
          <w:color w:val="0000CD"/>
          <w:sz w:val="24"/>
          <w:szCs w:val="24"/>
        </w:rPr>
        <w:t>&gt;</w:t>
      </w:r>
      <w:r w:rsidRPr="000A41C2">
        <w:rPr>
          <w:rFonts w:ascii="Tahoma" w:hAnsi="Tahoma" w:cs="Tahoma"/>
          <w:color w:val="000000"/>
          <w:sz w:val="24"/>
          <w:szCs w:val="24"/>
        </w:rPr>
        <w:br/>
      </w:r>
      <w:r w:rsidRPr="000A41C2">
        <w:rPr>
          <w:rStyle w:val="tagcolor"/>
          <w:rFonts w:ascii="Tahoma" w:hAnsi="Tahoma" w:cs="Tahoma"/>
          <w:color w:val="0000CD"/>
          <w:sz w:val="24"/>
          <w:szCs w:val="24"/>
        </w:rPr>
        <w:t>&lt;</w:t>
      </w:r>
      <w:r w:rsidRPr="000A41C2">
        <w:rPr>
          <w:rStyle w:val="tagnamecolor"/>
          <w:rFonts w:ascii="Tahoma" w:hAnsi="Tahoma" w:cs="Tahoma"/>
          <w:color w:val="A52A2A"/>
          <w:sz w:val="24"/>
          <w:szCs w:val="24"/>
        </w:rPr>
        <w:t>/form</w:t>
      </w:r>
      <w:r w:rsidR="00D4287A" w:rsidRPr="000A41C2">
        <w:rPr>
          <w:rStyle w:val="tagcolor"/>
          <w:rFonts w:ascii="Tahoma" w:hAnsi="Tahoma" w:cs="Tahoma"/>
          <w:color w:val="0000CD"/>
          <w:sz w:val="24"/>
          <w:szCs w:val="24"/>
        </w:rPr>
        <w:t>&gt;</w:t>
      </w:r>
    </w:p>
    <w:p w:rsidR="00D4287A" w:rsidRPr="000A41C2" w:rsidRDefault="00D4287A" w:rsidP="00E3032E">
      <w:pPr>
        <w:pStyle w:val="Heading2"/>
        <w:spacing w:before="300" w:beforeAutospacing="0" w:after="150" w:afterAutospacing="0" w:line="360" w:lineRule="auto"/>
        <w:rPr>
          <w:rFonts w:ascii="Tahoma" w:hAnsi="Tahoma" w:cs="Tahoma" w:hint="default"/>
          <w:b w:val="0"/>
          <w:bCs w:val="0"/>
          <w:sz w:val="24"/>
          <w:szCs w:val="24"/>
        </w:rPr>
      </w:pPr>
      <w:r w:rsidRPr="00DA4F83">
        <w:rPr>
          <w:rFonts w:ascii="Tahoma" w:hAnsi="Tahoma" w:cs="Tahoma" w:hint="default"/>
          <w:bCs w:val="0"/>
          <w:sz w:val="24"/>
          <w:szCs w:val="24"/>
        </w:rPr>
        <w:lastRenderedPageBreak/>
        <w:t>Password</w:t>
      </w:r>
      <w:r w:rsidRPr="000A41C2">
        <w:rPr>
          <w:rFonts w:ascii="Tahoma" w:hAnsi="Tahoma" w:cs="Tahoma" w:hint="default"/>
          <w:b w:val="0"/>
          <w:bCs w:val="0"/>
          <w:sz w:val="24"/>
          <w:szCs w:val="24"/>
        </w:rPr>
        <w:t xml:space="preserve"> </w:t>
      </w:r>
      <w:r w:rsidRPr="00F511C3">
        <w:rPr>
          <w:rFonts w:ascii="Tahoma" w:hAnsi="Tahoma" w:cs="Tahoma" w:hint="default"/>
          <w:bCs w:val="0"/>
          <w:sz w:val="24"/>
          <w:szCs w:val="24"/>
        </w:rPr>
        <w:t>input</w:t>
      </w:r>
      <w:r w:rsidRPr="000A41C2">
        <w:rPr>
          <w:rFonts w:ascii="Tahoma" w:hAnsi="Tahoma" w:cs="Tahoma" w:hint="default"/>
          <w:b w:val="0"/>
          <w:bCs w:val="0"/>
          <w:sz w:val="24"/>
          <w:szCs w:val="24"/>
        </w:rPr>
        <w:t xml:space="preserve"> </w:t>
      </w:r>
    </w:p>
    <w:p w:rsidR="00D4287A" w:rsidRPr="000A41C2" w:rsidRDefault="00D4287A" w:rsidP="00E3032E">
      <w:pPr>
        <w:pStyle w:val="NormalWeb"/>
        <w:spacing w:before="120" w:beforeAutospacing="0" w:after="144" w:afterAutospacing="0" w:line="360" w:lineRule="auto"/>
        <w:ind w:left="48" w:right="48"/>
        <w:jc w:val="both"/>
        <w:rPr>
          <w:rFonts w:ascii="Tahoma" w:hAnsi="Tahoma" w:cs="Tahoma"/>
          <w:color w:val="000000"/>
        </w:rPr>
      </w:pPr>
      <w:r w:rsidRPr="000A41C2">
        <w:rPr>
          <w:rFonts w:ascii="Tahoma" w:hAnsi="Tahoma" w:cs="Tahoma"/>
          <w:color w:val="000000"/>
        </w:rPr>
        <w:t>This is also a single-line text input but it masks the character as soon as a user enters it. They are also created using HTML &lt;input&gt;tag but type attribute is set to</w:t>
      </w:r>
      <w:r w:rsidRPr="000A41C2">
        <w:rPr>
          <w:rStyle w:val="apple-converted-space"/>
          <w:rFonts w:ascii="Tahoma" w:hAnsi="Tahoma" w:cs="Tahoma"/>
          <w:color w:val="000000"/>
        </w:rPr>
        <w:t> </w:t>
      </w:r>
      <w:r w:rsidRPr="000A41C2">
        <w:rPr>
          <w:rFonts w:ascii="Tahoma" w:hAnsi="Tahoma" w:cs="Tahoma"/>
          <w:b/>
          <w:bCs/>
          <w:color w:val="000000"/>
        </w:rPr>
        <w:t>password</w:t>
      </w:r>
      <w:r w:rsidRPr="000A41C2">
        <w:rPr>
          <w:rFonts w:ascii="Tahoma" w:hAnsi="Tahoma" w:cs="Tahoma"/>
          <w:color w:val="000000"/>
        </w:rPr>
        <w:t>.</w:t>
      </w:r>
    </w:p>
    <w:p w:rsidR="00D4287A" w:rsidRPr="000A41C2" w:rsidRDefault="00D4287A" w:rsidP="00E3032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ahoma" w:eastAsia="Times New Roman" w:hAnsi="Tahoma" w:cs="Tahoma"/>
          <w:color w:val="000000"/>
          <w:sz w:val="24"/>
          <w:szCs w:val="24"/>
          <w:lang w:eastAsia="en-US"/>
        </w:rPr>
      </w:pPr>
      <w:r w:rsidRPr="000A41C2">
        <w:rPr>
          <w:rFonts w:ascii="Tahoma" w:eastAsia="Times New Roman" w:hAnsi="Tahoma" w:cs="Tahoma"/>
          <w:color w:val="000088"/>
          <w:sz w:val="24"/>
          <w:szCs w:val="24"/>
          <w:lang w:eastAsia="en-US"/>
        </w:rPr>
        <w:t>&lt;body&gt;</w:t>
      </w:r>
    </w:p>
    <w:p w:rsidR="00D4287A" w:rsidRPr="000A41C2" w:rsidRDefault="00D4287A" w:rsidP="00E3032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ahoma" w:eastAsia="Times New Roman" w:hAnsi="Tahoma" w:cs="Tahoma"/>
          <w:color w:val="000000"/>
          <w:sz w:val="24"/>
          <w:szCs w:val="24"/>
          <w:lang w:eastAsia="en-US"/>
        </w:rPr>
      </w:pP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0088"/>
          <w:sz w:val="24"/>
          <w:szCs w:val="24"/>
          <w:lang w:eastAsia="en-US"/>
        </w:rPr>
        <w:t>&lt;form</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0088"/>
          <w:sz w:val="24"/>
          <w:szCs w:val="24"/>
          <w:lang w:eastAsia="en-US"/>
        </w:rPr>
        <w:t>&gt;</w:t>
      </w:r>
    </w:p>
    <w:p w:rsidR="00D4287A" w:rsidRPr="000A41C2" w:rsidRDefault="00D4287A" w:rsidP="00E3032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ahoma" w:eastAsia="Times New Roman" w:hAnsi="Tahoma" w:cs="Tahoma"/>
          <w:color w:val="000000"/>
          <w:sz w:val="24"/>
          <w:szCs w:val="24"/>
          <w:lang w:eastAsia="en-US"/>
        </w:rPr>
      </w:pPr>
      <w:r w:rsidRPr="000A41C2">
        <w:rPr>
          <w:rFonts w:ascii="Tahoma" w:eastAsia="Times New Roman" w:hAnsi="Tahoma" w:cs="Tahoma"/>
          <w:color w:val="000000"/>
          <w:sz w:val="24"/>
          <w:szCs w:val="24"/>
          <w:lang w:eastAsia="en-US"/>
        </w:rPr>
        <w:t xml:space="preserve">         User ID : </w:t>
      </w:r>
      <w:r w:rsidRPr="000A41C2">
        <w:rPr>
          <w:rFonts w:ascii="Tahoma" w:eastAsia="Times New Roman" w:hAnsi="Tahoma" w:cs="Tahoma"/>
          <w:color w:val="000088"/>
          <w:sz w:val="24"/>
          <w:szCs w:val="24"/>
          <w:lang w:eastAsia="en-US"/>
        </w:rPr>
        <w:t>&lt;input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0066"/>
          <w:sz w:val="24"/>
          <w:szCs w:val="24"/>
          <w:lang w:eastAsia="en-US"/>
        </w:rPr>
        <w:t>type</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6600"/>
          <w:sz w:val="24"/>
          <w:szCs w:val="24"/>
          <w:lang w:eastAsia="en-US"/>
        </w:rPr>
        <w: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8800"/>
          <w:sz w:val="24"/>
          <w:szCs w:val="24"/>
          <w:lang w:eastAsia="en-US"/>
        </w:rPr>
        <w:t>"text"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0066"/>
          <w:sz w:val="24"/>
          <w:szCs w:val="24"/>
          <w:lang w:eastAsia="en-US"/>
        </w:rPr>
        <w:t>name</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6600"/>
          <w:sz w:val="24"/>
          <w:szCs w:val="24"/>
          <w:lang w:eastAsia="en-US"/>
        </w:rPr>
        <w: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8800"/>
          <w:sz w:val="24"/>
          <w:szCs w:val="24"/>
          <w:lang w:eastAsia="en-US"/>
        </w:rPr>
        <w:t>"user_id"</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0088"/>
          <w:sz w:val="24"/>
          <w:szCs w:val="24"/>
          <w:lang w:eastAsia="en-US"/>
        </w:rPr>
        <w:t>/&gt;</w:t>
      </w:r>
    </w:p>
    <w:p w:rsidR="00D4287A" w:rsidRPr="000A41C2" w:rsidRDefault="00D4287A" w:rsidP="00E3032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ahoma" w:eastAsia="Times New Roman" w:hAnsi="Tahoma" w:cs="Tahoma"/>
          <w:color w:val="000000"/>
          <w:sz w:val="24"/>
          <w:szCs w:val="24"/>
          <w:lang w:eastAsia="en-US"/>
        </w:rPr>
      </w:pP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0088"/>
          <w:sz w:val="24"/>
          <w:szCs w:val="24"/>
          <w:lang w:eastAsia="en-US"/>
        </w:rPr>
        <w:t>&lt;br&gt;</w:t>
      </w:r>
    </w:p>
    <w:p w:rsidR="00D4287A" w:rsidRPr="000A41C2" w:rsidRDefault="00D4287A" w:rsidP="00E3032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ahoma" w:eastAsia="Times New Roman" w:hAnsi="Tahoma" w:cs="Tahoma"/>
          <w:color w:val="000000"/>
          <w:sz w:val="24"/>
          <w:szCs w:val="24"/>
          <w:lang w:eastAsia="en-US"/>
        </w:rPr>
      </w:pPr>
      <w:r w:rsidRPr="000A41C2">
        <w:rPr>
          <w:rFonts w:ascii="Tahoma" w:eastAsia="Times New Roman" w:hAnsi="Tahoma" w:cs="Tahoma"/>
          <w:color w:val="000000"/>
          <w:sz w:val="24"/>
          <w:szCs w:val="24"/>
          <w:lang w:eastAsia="en-US"/>
        </w:rPr>
        <w:t xml:space="preserve">         Password: </w:t>
      </w:r>
      <w:r w:rsidRPr="000A41C2">
        <w:rPr>
          <w:rFonts w:ascii="Tahoma" w:eastAsia="Times New Roman" w:hAnsi="Tahoma" w:cs="Tahoma"/>
          <w:color w:val="000088"/>
          <w:sz w:val="24"/>
          <w:szCs w:val="24"/>
          <w:lang w:eastAsia="en-US"/>
        </w:rPr>
        <w:t>&lt;input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0066"/>
          <w:sz w:val="24"/>
          <w:szCs w:val="24"/>
          <w:lang w:eastAsia="en-US"/>
        </w:rPr>
        <w:t>type</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6600"/>
          <w:sz w:val="24"/>
          <w:szCs w:val="24"/>
          <w:lang w:eastAsia="en-US"/>
        </w:rPr>
        <w: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8800"/>
          <w:sz w:val="24"/>
          <w:szCs w:val="24"/>
          <w:lang w:eastAsia="en-US"/>
        </w:rPr>
        <w:t>"password"</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0066"/>
          <w:sz w:val="24"/>
          <w:szCs w:val="24"/>
          <w:lang w:eastAsia="en-US"/>
        </w:rPr>
        <w:t>name</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6600"/>
          <w:sz w:val="24"/>
          <w:szCs w:val="24"/>
          <w:lang w:eastAsia="en-US"/>
        </w:rPr>
        <w: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8800"/>
          <w:sz w:val="24"/>
          <w:szCs w:val="24"/>
          <w:lang w:eastAsia="en-US"/>
        </w:rPr>
        <w:t>"password"</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0088"/>
          <w:sz w:val="24"/>
          <w:szCs w:val="24"/>
          <w:lang w:eastAsia="en-US"/>
        </w:rPr>
        <w:t>/&gt;</w:t>
      </w:r>
    </w:p>
    <w:p w:rsidR="00D4287A" w:rsidRPr="000A41C2" w:rsidRDefault="00D4287A" w:rsidP="00E3032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ahoma" w:eastAsia="Times New Roman" w:hAnsi="Tahoma" w:cs="Tahoma"/>
          <w:color w:val="000000"/>
          <w:sz w:val="24"/>
          <w:szCs w:val="24"/>
          <w:lang w:eastAsia="en-US"/>
        </w:rPr>
      </w:pP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0088"/>
          <w:sz w:val="24"/>
          <w:szCs w:val="24"/>
          <w:lang w:eastAsia="en-US"/>
        </w:rPr>
        <w:t>&lt;/form&gt;</w:t>
      </w:r>
    </w:p>
    <w:p w:rsidR="00D4287A" w:rsidRPr="000A41C2" w:rsidRDefault="00D4287A" w:rsidP="00E3032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ahoma" w:eastAsia="Times New Roman" w:hAnsi="Tahoma" w:cs="Tahoma"/>
          <w:sz w:val="24"/>
          <w:szCs w:val="24"/>
          <w:lang w:eastAsia="en-US"/>
        </w:rPr>
      </w:pP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0088"/>
          <w:sz w:val="24"/>
          <w:szCs w:val="24"/>
          <w:lang w:eastAsia="en-US"/>
        </w:rPr>
        <w:t>&lt;/body&gt;</w:t>
      </w:r>
    </w:p>
    <w:p w:rsidR="00D4287A" w:rsidRPr="000A41C2" w:rsidRDefault="00D4287A" w:rsidP="00E3032E">
      <w:pPr>
        <w:spacing w:line="360" w:lineRule="auto"/>
        <w:rPr>
          <w:rStyle w:val="tagcolor"/>
          <w:rFonts w:ascii="Tahoma" w:hAnsi="Tahoma" w:cs="Tahoma"/>
          <w:color w:val="0000CD"/>
          <w:sz w:val="24"/>
          <w:szCs w:val="24"/>
        </w:rPr>
      </w:pPr>
    </w:p>
    <w:p w:rsidR="002E059E" w:rsidRPr="00DA4F83" w:rsidRDefault="002E059E" w:rsidP="00DA4F83">
      <w:pPr>
        <w:pStyle w:val="Heading2"/>
        <w:shd w:val="clear" w:color="auto" w:fill="FFFFFF"/>
        <w:spacing w:before="150" w:beforeAutospacing="0" w:after="150" w:afterAutospacing="0"/>
        <w:rPr>
          <w:rFonts w:ascii="Tahoma" w:hAnsi="Tahoma" w:cs="Tahoma" w:hint="default"/>
          <w:bCs w:val="0"/>
          <w:color w:val="000000"/>
          <w:sz w:val="24"/>
          <w:szCs w:val="24"/>
        </w:rPr>
      </w:pPr>
      <w:r w:rsidRPr="00DA4F83">
        <w:rPr>
          <w:rFonts w:ascii="Tahoma" w:hAnsi="Tahoma" w:cs="Tahoma" w:hint="default"/>
          <w:bCs w:val="0"/>
          <w:color w:val="000000"/>
          <w:sz w:val="24"/>
          <w:szCs w:val="24"/>
        </w:rPr>
        <w:t>Radio Button Input</w:t>
      </w:r>
    </w:p>
    <w:p w:rsidR="002E059E" w:rsidRPr="000A41C2" w:rsidRDefault="002E059E" w:rsidP="00DA4F83">
      <w:pPr>
        <w:pStyle w:val="NormalWeb"/>
        <w:shd w:val="clear" w:color="auto" w:fill="FFFFFF"/>
        <w:rPr>
          <w:rFonts w:ascii="Tahoma" w:hAnsi="Tahoma" w:cs="Tahoma"/>
          <w:color w:val="000000"/>
        </w:rPr>
      </w:pPr>
      <w:r w:rsidRPr="000A41C2">
        <w:rPr>
          <w:rStyle w:val="HTMLCode"/>
          <w:rFonts w:ascii="Tahoma" w:hAnsi="Tahoma" w:cs="Tahoma"/>
          <w:color w:val="DC143C"/>
          <w:sz w:val="24"/>
          <w:szCs w:val="24"/>
          <w:shd w:val="clear" w:color="auto" w:fill="F1F1F1"/>
        </w:rPr>
        <w:t>&lt;input type="radio"&gt;</w:t>
      </w:r>
      <w:r w:rsidRPr="000A41C2">
        <w:rPr>
          <w:rStyle w:val="apple-converted-space"/>
          <w:rFonts w:ascii="Tahoma" w:hAnsi="Tahoma" w:cs="Tahoma"/>
          <w:color w:val="000000"/>
        </w:rPr>
        <w:t> </w:t>
      </w:r>
      <w:r w:rsidRPr="000A41C2">
        <w:rPr>
          <w:rFonts w:ascii="Tahoma" w:hAnsi="Tahoma" w:cs="Tahoma"/>
          <w:color w:val="000000"/>
        </w:rPr>
        <w:t>defines a</w:t>
      </w:r>
      <w:r w:rsidRPr="000A41C2">
        <w:rPr>
          <w:rStyle w:val="apple-converted-space"/>
          <w:rFonts w:ascii="Tahoma" w:hAnsi="Tahoma" w:cs="Tahoma"/>
          <w:color w:val="000000"/>
        </w:rPr>
        <w:t> </w:t>
      </w:r>
      <w:r w:rsidRPr="000A41C2">
        <w:rPr>
          <w:rStyle w:val="Strong"/>
          <w:rFonts w:ascii="Tahoma" w:hAnsi="Tahoma" w:cs="Tahoma"/>
          <w:color w:val="000000"/>
        </w:rPr>
        <w:t>radio button</w:t>
      </w:r>
      <w:r w:rsidRPr="000A41C2">
        <w:rPr>
          <w:rFonts w:ascii="Tahoma" w:hAnsi="Tahoma" w:cs="Tahoma"/>
          <w:color w:val="000000"/>
        </w:rPr>
        <w:t>.</w:t>
      </w:r>
    </w:p>
    <w:p w:rsidR="002E059E" w:rsidRPr="000A41C2" w:rsidRDefault="002E059E" w:rsidP="00DA4F83">
      <w:pPr>
        <w:pStyle w:val="NormalWeb"/>
        <w:shd w:val="clear" w:color="auto" w:fill="FFFFFF"/>
        <w:rPr>
          <w:rFonts w:ascii="Tahoma" w:hAnsi="Tahoma" w:cs="Tahoma"/>
          <w:color w:val="000000"/>
        </w:rPr>
      </w:pPr>
      <w:r w:rsidRPr="000A41C2">
        <w:rPr>
          <w:rFonts w:ascii="Tahoma" w:hAnsi="Tahoma" w:cs="Tahoma"/>
          <w:color w:val="000000"/>
        </w:rPr>
        <w:t>Radio buttons let a user select ONE of a limited number of choices:</w:t>
      </w:r>
    </w:p>
    <w:p w:rsidR="00D4287A" w:rsidRPr="000A41C2" w:rsidRDefault="002E059E" w:rsidP="00DA4F83">
      <w:pPr>
        <w:rPr>
          <w:rFonts w:ascii="Tahoma" w:hAnsi="Tahoma" w:cs="Tahoma"/>
          <w:color w:val="0000CD"/>
          <w:sz w:val="24"/>
          <w:szCs w:val="24"/>
        </w:rPr>
      </w:pPr>
      <w:r w:rsidRPr="000A41C2">
        <w:rPr>
          <w:rStyle w:val="tagcolor"/>
          <w:rFonts w:ascii="Tahoma" w:hAnsi="Tahoma" w:cs="Tahoma"/>
          <w:color w:val="0000CD"/>
          <w:sz w:val="24"/>
          <w:szCs w:val="24"/>
        </w:rPr>
        <w:t>&lt;</w:t>
      </w:r>
      <w:r w:rsidRPr="000A41C2">
        <w:rPr>
          <w:rStyle w:val="tagnamecolor"/>
          <w:rFonts w:ascii="Tahoma" w:hAnsi="Tahoma" w:cs="Tahoma"/>
          <w:color w:val="A52A2A"/>
          <w:sz w:val="24"/>
          <w:szCs w:val="24"/>
        </w:rPr>
        <w:t>form</w:t>
      </w:r>
      <w:r w:rsidRPr="000A41C2">
        <w:rPr>
          <w:rStyle w:val="tagcolor"/>
          <w:rFonts w:ascii="Tahoma" w:hAnsi="Tahoma" w:cs="Tahoma"/>
          <w:color w:val="0000CD"/>
          <w:sz w:val="24"/>
          <w:szCs w:val="24"/>
        </w:rPr>
        <w:t>&gt;</w:t>
      </w:r>
      <w:r w:rsidRPr="000A41C2">
        <w:rPr>
          <w:rFonts w:ascii="Tahoma" w:hAnsi="Tahoma" w:cs="Tahoma"/>
          <w:color w:val="000000"/>
          <w:sz w:val="24"/>
          <w:szCs w:val="24"/>
        </w:rPr>
        <w:br/>
      </w:r>
      <w:r w:rsidRPr="000A41C2">
        <w:rPr>
          <w:rFonts w:ascii="Tahoma" w:hAnsi="Tahoma" w:cs="Tahoma"/>
          <w:color w:val="000000"/>
          <w:sz w:val="24"/>
          <w:szCs w:val="24"/>
          <w:shd w:val="clear" w:color="auto" w:fill="FFFFFF"/>
        </w:rPr>
        <w:t> </w:t>
      </w:r>
      <w:r w:rsidRPr="000A41C2">
        <w:rPr>
          <w:rStyle w:val="apple-converted-space"/>
          <w:rFonts w:ascii="Tahoma" w:hAnsi="Tahoma" w:cs="Tahoma"/>
          <w:color w:val="000000"/>
          <w:sz w:val="24"/>
          <w:szCs w:val="24"/>
          <w:shd w:val="clear" w:color="auto" w:fill="FFFFFF"/>
        </w:rPr>
        <w:t> </w:t>
      </w:r>
      <w:r w:rsidRPr="000A41C2">
        <w:rPr>
          <w:rStyle w:val="tagcolor"/>
          <w:rFonts w:ascii="Tahoma" w:hAnsi="Tahoma" w:cs="Tahoma"/>
          <w:color w:val="0000CD"/>
          <w:sz w:val="24"/>
          <w:szCs w:val="24"/>
        </w:rPr>
        <w:t>&lt;</w:t>
      </w:r>
      <w:r w:rsidRPr="000A41C2">
        <w:rPr>
          <w:rStyle w:val="tagnamecolor"/>
          <w:rFonts w:ascii="Tahoma" w:hAnsi="Tahoma" w:cs="Tahoma"/>
          <w:color w:val="A52A2A"/>
          <w:sz w:val="24"/>
          <w:szCs w:val="24"/>
        </w:rPr>
        <w:t>input</w:t>
      </w:r>
      <w:r w:rsidRPr="000A41C2">
        <w:rPr>
          <w:rStyle w:val="apple-converted-space"/>
          <w:rFonts w:ascii="Tahoma" w:hAnsi="Tahoma" w:cs="Tahoma"/>
          <w:color w:val="FF0000"/>
          <w:sz w:val="24"/>
          <w:szCs w:val="24"/>
        </w:rPr>
        <w:t> </w:t>
      </w:r>
      <w:r w:rsidRPr="000A41C2">
        <w:rPr>
          <w:rStyle w:val="attributecolor"/>
          <w:rFonts w:ascii="Tahoma" w:hAnsi="Tahoma" w:cs="Tahoma"/>
          <w:color w:val="FF0000"/>
          <w:sz w:val="24"/>
          <w:szCs w:val="24"/>
        </w:rPr>
        <w:t>type</w:t>
      </w:r>
      <w:r w:rsidRPr="000A41C2">
        <w:rPr>
          <w:rStyle w:val="attributevaluecolor"/>
          <w:rFonts w:ascii="Tahoma" w:hAnsi="Tahoma" w:cs="Tahoma"/>
          <w:color w:val="0000CD"/>
          <w:sz w:val="24"/>
          <w:szCs w:val="24"/>
        </w:rPr>
        <w:t>="radio"</w:t>
      </w:r>
      <w:r w:rsidRPr="000A41C2">
        <w:rPr>
          <w:rStyle w:val="apple-converted-space"/>
          <w:rFonts w:ascii="Tahoma" w:hAnsi="Tahoma" w:cs="Tahoma"/>
          <w:color w:val="FF0000"/>
          <w:sz w:val="24"/>
          <w:szCs w:val="24"/>
        </w:rPr>
        <w:t> </w:t>
      </w:r>
      <w:r w:rsidRPr="000A41C2">
        <w:rPr>
          <w:rStyle w:val="attributecolor"/>
          <w:rFonts w:ascii="Tahoma" w:hAnsi="Tahoma" w:cs="Tahoma"/>
          <w:color w:val="FF0000"/>
          <w:sz w:val="24"/>
          <w:szCs w:val="24"/>
        </w:rPr>
        <w:t>name</w:t>
      </w:r>
      <w:r w:rsidRPr="000A41C2">
        <w:rPr>
          <w:rStyle w:val="attributevaluecolor"/>
          <w:rFonts w:ascii="Tahoma" w:hAnsi="Tahoma" w:cs="Tahoma"/>
          <w:color w:val="0000CD"/>
          <w:sz w:val="24"/>
          <w:szCs w:val="24"/>
        </w:rPr>
        <w:t>="gender"</w:t>
      </w:r>
      <w:r w:rsidRPr="000A41C2">
        <w:rPr>
          <w:rStyle w:val="apple-converted-space"/>
          <w:rFonts w:ascii="Tahoma" w:hAnsi="Tahoma" w:cs="Tahoma"/>
          <w:color w:val="FF0000"/>
          <w:sz w:val="24"/>
          <w:szCs w:val="24"/>
        </w:rPr>
        <w:t> </w:t>
      </w:r>
      <w:r w:rsidRPr="000A41C2">
        <w:rPr>
          <w:rStyle w:val="attributecolor"/>
          <w:rFonts w:ascii="Tahoma" w:hAnsi="Tahoma" w:cs="Tahoma"/>
          <w:color w:val="FF0000"/>
          <w:sz w:val="24"/>
          <w:szCs w:val="24"/>
        </w:rPr>
        <w:t>value</w:t>
      </w:r>
      <w:r w:rsidRPr="000A41C2">
        <w:rPr>
          <w:rStyle w:val="attributevaluecolor"/>
          <w:rFonts w:ascii="Tahoma" w:hAnsi="Tahoma" w:cs="Tahoma"/>
          <w:color w:val="0000CD"/>
          <w:sz w:val="24"/>
          <w:szCs w:val="24"/>
        </w:rPr>
        <w:t>="male"</w:t>
      </w:r>
      <w:r w:rsidRPr="000A41C2">
        <w:rPr>
          <w:rStyle w:val="apple-converted-space"/>
          <w:rFonts w:ascii="Tahoma" w:hAnsi="Tahoma" w:cs="Tahoma"/>
          <w:color w:val="FF0000"/>
          <w:sz w:val="24"/>
          <w:szCs w:val="24"/>
        </w:rPr>
        <w:t> </w:t>
      </w:r>
      <w:r w:rsidRPr="000A41C2">
        <w:rPr>
          <w:rStyle w:val="attributecolor"/>
          <w:rFonts w:ascii="Tahoma" w:hAnsi="Tahoma" w:cs="Tahoma"/>
          <w:color w:val="FF0000"/>
          <w:sz w:val="24"/>
          <w:szCs w:val="24"/>
        </w:rPr>
        <w:t>checked</w:t>
      </w:r>
      <w:r w:rsidRPr="000A41C2">
        <w:rPr>
          <w:rStyle w:val="tagcolor"/>
          <w:rFonts w:ascii="Tahoma" w:hAnsi="Tahoma" w:cs="Tahoma"/>
          <w:color w:val="0000CD"/>
          <w:sz w:val="24"/>
          <w:szCs w:val="24"/>
        </w:rPr>
        <w:t>&gt;</w:t>
      </w:r>
      <w:r w:rsidRPr="000A41C2">
        <w:rPr>
          <w:rStyle w:val="apple-converted-space"/>
          <w:rFonts w:ascii="Tahoma" w:hAnsi="Tahoma" w:cs="Tahoma"/>
          <w:color w:val="000000"/>
          <w:sz w:val="24"/>
          <w:szCs w:val="24"/>
          <w:shd w:val="clear" w:color="auto" w:fill="FFFFFF"/>
        </w:rPr>
        <w:t> </w:t>
      </w:r>
      <w:r w:rsidRPr="000A41C2">
        <w:rPr>
          <w:rFonts w:ascii="Tahoma" w:hAnsi="Tahoma" w:cs="Tahoma"/>
          <w:color w:val="000000"/>
          <w:sz w:val="24"/>
          <w:szCs w:val="24"/>
          <w:shd w:val="clear" w:color="auto" w:fill="FFFFFF"/>
        </w:rPr>
        <w:t>Male</w:t>
      </w:r>
      <w:r w:rsidRPr="000A41C2">
        <w:rPr>
          <w:rStyle w:val="tagcolor"/>
          <w:rFonts w:ascii="Tahoma" w:hAnsi="Tahoma" w:cs="Tahoma"/>
          <w:color w:val="0000CD"/>
          <w:sz w:val="24"/>
          <w:szCs w:val="24"/>
        </w:rPr>
        <w:t>&lt;</w:t>
      </w:r>
      <w:r w:rsidRPr="000A41C2">
        <w:rPr>
          <w:rStyle w:val="tagnamecolor"/>
          <w:rFonts w:ascii="Tahoma" w:hAnsi="Tahoma" w:cs="Tahoma"/>
          <w:color w:val="A52A2A"/>
          <w:sz w:val="24"/>
          <w:szCs w:val="24"/>
        </w:rPr>
        <w:t>br</w:t>
      </w:r>
      <w:r w:rsidRPr="000A41C2">
        <w:rPr>
          <w:rStyle w:val="tagcolor"/>
          <w:rFonts w:ascii="Tahoma" w:hAnsi="Tahoma" w:cs="Tahoma"/>
          <w:color w:val="0000CD"/>
          <w:sz w:val="24"/>
          <w:szCs w:val="24"/>
        </w:rPr>
        <w:t>&gt;</w:t>
      </w:r>
      <w:r w:rsidRPr="000A41C2">
        <w:rPr>
          <w:rFonts w:ascii="Tahoma" w:hAnsi="Tahoma" w:cs="Tahoma"/>
          <w:color w:val="000000"/>
          <w:sz w:val="24"/>
          <w:szCs w:val="24"/>
        </w:rPr>
        <w:br/>
      </w:r>
      <w:r w:rsidRPr="000A41C2">
        <w:rPr>
          <w:rFonts w:ascii="Tahoma" w:hAnsi="Tahoma" w:cs="Tahoma"/>
          <w:color w:val="000000"/>
          <w:sz w:val="24"/>
          <w:szCs w:val="24"/>
          <w:shd w:val="clear" w:color="auto" w:fill="FFFFFF"/>
        </w:rPr>
        <w:t> </w:t>
      </w:r>
      <w:r w:rsidRPr="000A41C2">
        <w:rPr>
          <w:rStyle w:val="apple-converted-space"/>
          <w:rFonts w:ascii="Tahoma" w:hAnsi="Tahoma" w:cs="Tahoma"/>
          <w:color w:val="000000"/>
          <w:sz w:val="24"/>
          <w:szCs w:val="24"/>
          <w:shd w:val="clear" w:color="auto" w:fill="FFFFFF"/>
        </w:rPr>
        <w:t> </w:t>
      </w:r>
      <w:r w:rsidRPr="000A41C2">
        <w:rPr>
          <w:rStyle w:val="tagcolor"/>
          <w:rFonts w:ascii="Tahoma" w:hAnsi="Tahoma" w:cs="Tahoma"/>
          <w:color w:val="0000CD"/>
          <w:sz w:val="24"/>
          <w:szCs w:val="24"/>
        </w:rPr>
        <w:t>&lt;</w:t>
      </w:r>
      <w:r w:rsidRPr="000A41C2">
        <w:rPr>
          <w:rStyle w:val="tagnamecolor"/>
          <w:rFonts w:ascii="Tahoma" w:hAnsi="Tahoma" w:cs="Tahoma"/>
          <w:color w:val="A52A2A"/>
          <w:sz w:val="24"/>
          <w:szCs w:val="24"/>
        </w:rPr>
        <w:t>input</w:t>
      </w:r>
      <w:r w:rsidRPr="000A41C2">
        <w:rPr>
          <w:rStyle w:val="apple-converted-space"/>
          <w:rFonts w:ascii="Tahoma" w:hAnsi="Tahoma" w:cs="Tahoma"/>
          <w:color w:val="FF0000"/>
          <w:sz w:val="24"/>
          <w:szCs w:val="24"/>
        </w:rPr>
        <w:t> </w:t>
      </w:r>
      <w:r w:rsidRPr="000A41C2">
        <w:rPr>
          <w:rStyle w:val="attributecolor"/>
          <w:rFonts w:ascii="Tahoma" w:hAnsi="Tahoma" w:cs="Tahoma"/>
          <w:color w:val="FF0000"/>
          <w:sz w:val="24"/>
          <w:szCs w:val="24"/>
        </w:rPr>
        <w:t>type</w:t>
      </w:r>
      <w:r w:rsidRPr="000A41C2">
        <w:rPr>
          <w:rStyle w:val="attributevaluecolor"/>
          <w:rFonts w:ascii="Tahoma" w:hAnsi="Tahoma" w:cs="Tahoma"/>
          <w:color w:val="0000CD"/>
          <w:sz w:val="24"/>
          <w:szCs w:val="24"/>
        </w:rPr>
        <w:t>="radio"</w:t>
      </w:r>
      <w:r w:rsidRPr="000A41C2">
        <w:rPr>
          <w:rStyle w:val="apple-converted-space"/>
          <w:rFonts w:ascii="Tahoma" w:hAnsi="Tahoma" w:cs="Tahoma"/>
          <w:color w:val="FF0000"/>
          <w:sz w:val="24"/>
          <w:szCs w:val="24"/>
        </w:rPr>
        <w:t> </w:t>
      </w:r>
      <w:r w:rsidRPr="000A41C2">
        <w:rPr>
          <w:rStyle w:val="attributecolor"/>
          <w:rFonts w:ascii="Tahoma" w:hAnsi="Tahoma" w:cs="Tahoma"/>
          <w:color w:val="FF0000"/>
          <w:sz w:val="24"/>
          <w:szCs w:val="24"/>
        </w:rPr>
        <w:t>name</w:t>
      </w:r>
      <w:r w:rsidRPr="000A41C2">
        <w:rPr>
          <w:rStyle w:val="attributevaluecolor"/>
          <w:rFonts w:ascii="Tahoma" w:hAnsi="Tahoma" w:cs="Tahoma"/>
          <w:color w:val="0000CD"/>
          <w:sz w:val="24"/>
          <w:szCs w:val="24"/>
        </w:rPr>
        <w:t>="gender"</w:t>
      </w:r>
      <w:r w:rsidRPr="000A41C2">
        <w:rPr>
          <w:rStyle w:val="apple-converted-space"/>
          <w:rFonts w:ascii="Tahoma" w:hAnsi="Tahoma" w:cs="Tahoma"/>
          <w:color w:val="FF0000"/>
          <w:sz w:val="24"/>
          <w:szCs w:val="24"/>
        </w:rPr>
        <w:t> </w:t>
      </w:r>
      <w:r w:rsidRPr="000A41C2">
        <w:rPr>
          <w:rStyle w:val="attributecolor"/>
          <w:rFonts w:ascii="Tahoma" w:hAnsi="Tahoma" w:cs="Tahoma"/>
          <w:color w:val="FF0000"/>
          <w:sz w:val="24"/>
          <w:szCs w:val="24"/>
        </w:rPr>
        <w:t>value</w:t>
      </w:r>
      <w:r w:rsidRPr="000A41C2">
        <w:rPr>
          <w:rStyle w:val="attributevaluecolor"/>
          <w:rFonts w:ascii="Tahoma" w:hAnsi="Tahoma" w:cs="Tahoma"/>
          <w:color w:val="0000CD"/>
          <w:sz w:val="24"/>
          <w:szCs w:val="24"/>
        </w:rPr>
        <w:t>="female"</w:t>
      </w:r>
      <w:r w:rsidRPr="000A41C2">
        <w:rPr>
          <w:rStyle w:val="tagcolor"/>
          <w:rFonts w:ascii="Tahoma" w:hAnsi="Tahoma" w:cs="Tahoma"/>
          <w:color w:val="0000CD"/>
          <w:sz w:val="24"/>
          <w:szCs w:val="24"/>
        </w:rPr>
        <w:t>&gt;</w:t>
      </w:r>
      <w:r w:rsidRPr="000A41C2">
        <w:rPr>
          <w:rStyle w:val="apple-converted-space"/>
          <w:rFonts w:ascii="Tahoma" w:hAnsi="Tahoma" w:cs="Tahoma"/>
          <w:color w:val="000000"/>
          <w:sz w:val="24"/>
          <w:szCs w:val="24"/>
          <w:shd w:val="clear" w:color="auto" w:fill="FFFFFF"/>
        </w:rPr>
        <w:t> </w:t>
      </w:r>
      <w:r w:rsidRPr="000A41C2">
        <w:rPr>
          <w:rFonts w:ascii="Tahoma" w:hAnsi="Tahoma" w:cs="Tahoma"/>
          <w:color w:val="000000"/>
          <w:sz w:val="24"/>
          <w:szCs w:val="24"/>
          <w:shd w:val="clear" w:color="auto" w:fill="FFFFFF"/>
        </w:rPr>
        <w:t>Female</w:t>
      </w:r>
      <w:r w:rsidRPr="000A41C2">
        <w:rPr>
          <w:rStyle w:val="tagcolor"/>
          <w:rFonts w:ascii="Tahoma" w:hAnsi="Tahoma" w:cs="Tahoma"/>
          <w:color w:val="0000CD"/>
          <w:sz w:val="24"/>
          <w:szCs w:val="24"/>
        </w:rPr>
        <w:t>&lt;</w:t>
      </w:r>
      <w:r w:rsidRPr="000A41C2">
        <w:rPr>
          <w:rStyle w:val="tagnamecolor"/>
          <w:rFonts w:ascii="Tahoma" w:hAnsi="Tahoma" w:cs="Tahoma"/>
          <w:color w:val="A52A2A"/>
          <w:sz w:val="24"/>
          <w:szCs w:val="24"/>
        </w:rPr>
        <w:t>br</w:t>
      </w:r>
      <w:r w:rsidRPr="000A41C2">
        <w:rPr>
          <w:rStyle w:val="tagcolor"/>
          <w:rFonts w:ascii="Tahoma" w:hAnsi="Tahoma" w:cs="Tahoma"/>
          <w:color w:val="0000CD"/>
          <w:sz w:val="24"/>
          <w:szCs w:val="24"/>
        </w:rPr>
        <w:t>&gt;</w:t>
      </w:r>
      <w:r w:rsidRPr="000A41C2">
        <w:rPr>
          <w:rFonts w:ascii="Tahoma" w:hAnsi="Tahoma" w:cs="Tahoma"/>
          <w:color w:val="000000"/>
          <w:sz w:val="24"/>
          <w:szCs w:val="24"/>
        </w:rPr>
        <w:br/>
      </w:r>
      <w:r w:rsidRPr="000A41C2">
        <w:rPr>
          <w:rFonts w:ascii="Tahoma" w:hAnsi="Tahoma" w:cs="Tahoma"/>
          <w:color w:val="000000"/>
          <w:sz w:val="24"/>
          <w:szCs w:val="24"/>
          <w:shd w:val="clear" w:color="auto" w:fill="FFFFFF"/>
        </w:rPr>
        <w:t> </w:t>
      </w:r>
      <w:r w:rsidRPr="000A41C2">
        <w:rPr>
          <w:rStyle w:val="apple-converted-space"/>
          <w:rFonts w:ascii="Tahoma" w:hAnsi="Tahoma" w:cs="Tahoma"/>
          <w:color w:val="000000"/>
          <w:sz w:val="24"/>
          <w:szCs w:val="24"/>
          <w:shd w:val="clear" w:color="auto" w:fill="FFFFFF"/>
        </w:rPr>
        <w:t> </w:t>
      </w:r>
      <w:r w:rsidRPr="000A41C2">
        <w:rPr>
          <w:rStyle w:val="tagcolor"/>
          <w:rFonts w:ascii="Tahoma" w:hAnsi="Tahoma" w:cs="Tahoma"/>
          <w:color w:val="0000CD"/>
          <w:sz w:val="24"/>
          <w:szCs w:val="24"/>
        </w:rPr>
        <w:t>&lt;</w:t>
      </w:r>
      <w:r w:rsidRPr="000A41C2">
        <w:rPr>
          <w:rStyle w:val="tagnamecolor"/>
          <w:rFonts w:ascii="Tahoma" w:hAnsi="Tahoma" w:cs="Tahoma"/>
          <w:color w:val="A52A2A"/>
          <w:sz w:val="24"/>
          <w:szCs w:val="24"/>
        </w:rPr>
        <w:t>input</w:t>
      </w:r>
      <w:r w:rsidRPr="000A41C2">
        <w:rPr>
          <w:rStyle w:val="apple-converted-space"/>
          <w:rFonts w:ascii="Tahoma" w:hAnsi="Tahoma" w:cs="Tahoma"/>
          <w:color w:val="FF0000"/>
          <w:sz w:val="24"/>
          <w:szCs w:val="24"/>
        </w:rPr>
        <w:t> </w:t>
      </w:r>
      <w:r w:rsidRPr="000A41C2">
        <w:rPr>
          <w:rStyle w:val="attributecolor"/>
          <w:rFonts w:ascii="Tahoma" w:hAnsi="Tahoma" w:cs="Tahoma"/>
          <w:color w:val="FF0000"/>
          <w:sz w:val="24"/>
          <w:szCs w:val="24"/>
        </w:rPr>
        <w:t>type</w:t>
      </w:r>
      <w:r w:rsidRPr="000A41C2">
        <w:rPr>
          <w:rStyle w:val="attributevaluecolor"/>
          <w:rFonts w:ascii="Tahoma" w:hAnsi="Tahoma" w:cs="Tahoma"/>
          <w:color w:val="0000CD"/>
          <w:sz w:val="24"/>
          <w:szCs w:val="24"/>
        </w:rPr>
        <w:t>="radio"</w:t>
      </w:r>
      <w:r w:rsidRPr="000A41C2">
        <w:rPr>
          <w:rStyle w:val="apple-converted-space"/>
          <w:rFonts w:ascii="Tahoma" w:hAnsi="Tahoma" w:cs="Tahoma"/>
          <w:color w:val="FF0000"/>
          <w:sz w:val="24"/>
          <w:szCs w:val="24"/>
        </w:rPr>
        <w:t> </w:t>
      </w:r>
      <w:r w:rsidRPr="000A41C2">
        <w:rPr>
          <w:rStyle w:val="attributecolor"/>
          <w:rFonts w:ascii="Tahoma" w:hAnsi="Tahoma" w:cs="Tahoma"/>
          <w:color w:val="FF0000"/>
          <w:sz w:val="24"/>
          <w:szCs w:val="24"/>
        </w:rPr>
        <w:t>name</w:t>
      </w:r>
      <w:r w:rsidRPr="000A41C2">
        <w:rPr>
          <w:rStyle w:val="attributevaluecolor"/>
          <w:rFonts w:ascii="Tahoma" w:hAnsi="Tahoma" w:cs="Tahoma"/>
          <w:color w:val="0000CD"/>
          <w:sz w:val="24"/>
          <w:szCs w:val="24"/>
        </w:rPr>
        <w:t>="gender"</w:t>
      </w:r>
      <w:r w:rsidRPr="000A41C2">
        <w:rPr>
          <w:rStyle w:val="apple-converted-space"/>
          <w:rFonts w:ascii="Tahoma" w:hAnsi="Tahoma" w:cs="Tahoma"/>
          <w:color w:val="FF0000"/>
          <w:sz w:val="24"/>
          <w:szCs w:val="24"/>
        </w:rPr>
        <w:t> </w:t>
      </w:r>
      <w:r w:rsidRPr="000A41C2">
        <w:rPr>
          <w:rStyle w:val="attributecolor"/>
          <w:rFonts w:ascii="Tahoma" w:hAnsi="Tahoma" w:cs="Tahoma"/>
          <w:color w:val="FF0000"/>
          <w:sz w:val="24"/>
          <w:szCs w:val="24"/>
        </w:rPr>
        <w:t>value</w:t>
      </w:r>
      <w:r w:rsidRPr="000A41C2">
        <w:rPr>
          <w:rStyle w:val="attributevaluecolor"/>
          <w:rFonts w:ascii="Tahoma" w:hAnsi="Tahoma" w:cs="Tahoma"/>
          <w:color w:val="0000CD"/>
          <w:sz w:val="24"/>
          <w:szCs w:val="24"/>
        </w:rPr>
        <w:t>="other"</w:t>
      </w:r>
      <w:r w:rsidRPr="000A41C2">
        <w:rPr>
          <w:rStyle w:val="tagcolor"/>
          <w:rFonts w:ascii="Tahoma" w:hAnsi="Tahoma" w:cs="Tahoma"/>
          <w:color w:val="0000CD"/>
          <w:sz w:val="24"/>
          <w:szCs w:val="24"/>
        </w:rPr>
        <w:t>&gt;</w:t>
      </w:r>
      <w:r w:rsidRPr="000A41C2">
        <w:rPr>
          <w:rStyle w:val="apple-converted-space"/>
          <w:rFonts w:ascii="Tahoma" w:hAnsi="Tahoma" w:cs="Tahoma"/>
          <w:color w:val="000000"/>
          <w:sz w:val="24"/>
          <w:szCs w:val="24"/>
          <w:shd w:val="clear" w:color="auto" w:fill="FFFFFF"/>
        </w:rPr>
        <w:t> </w:t>
      </w:r>
      <w:r w:rsidRPr="000A41C2">
        <w:rPr>
          <w:rFonts w:ascii="Tahoma" w:hAnsi="Tahoma" w:cs="Tahoma"/>
          <w:color w:val="000000"/>
          <w:sz w:val="24"/>
          <w:szCs w:val="24"/>
          <w:shd w:val="clear" w:color="auto" w:fill="FFFFFF"/>
        </w:rPr>
        <w:t>Other</w:t>
      </w:r>
      <w:r w:rsidRPr="000A41C2">
        <w:rPr>
          <w:rFonts w:ascii="Tahoma" w:hAnsi="Tahoma" w:cs="Tahoma"/>
          <w:color w:val="000000"/>
          <w:sz w:val="24"/>
          <w:szCs w:val="24"/>
        </w:rPr>
        <w:br/>
      </w:r>
      <w:r w:rsidRPr="000A41C2">
        <w:rPr>
          <w:rStyle w:val="tagcolor"/>
          <w:rFonts w:ascii="Tahoma" w:hAnsi="Tahoma" w:cs="Tahoma"/>
          <w:color w:val="0000CD"/>
          <w:sz w:val="24"/>
          <w:szCs w:val="24"/>
        </w:rPr>
        <w:t>&lt;</w:t>
      </w:r>
      <w:r w:rsidRPr="000A41C2">
        <w:rPr>
          <w:rStyle w:val="tagnamecolor"/>
          <w:rFonts w:ascii="Tahoma" w:hAnsi="Tahoma" w:cs="Tahoma"/>
          <w:color w:val="A52A2A"/>
          <w:sz w:val="24"/>
          <w:szCs w:val="24"/>
        </w:rPr>
        <w:t>/form</w:t>
      </w:r>
      <w:r w:rsidRPr="000A41C2">
        <w:rPr>
          <w:rStyle w:val="tagcolor"/>
          <w:rFonts w:ascii="Tahoma" w:hAnsi="Tahoma" w:cs="Tahoma"/>
          <w:color w:val="0000CD"/>
          <w:sz w:val="24"/>
          <w:szCs w:val="24"/>
        </w:rPr>
        <w:t>&gt;</w:t>
      </w:r>
    </w:p>
    <w:p w:rsidR="00D4287A" w:rsidRPr="00EE0CC7" w:rsidRDefault="00D4287A" w:rsidP="00E3032E">
      <w:pPr>
        <w:pStyle w:val="Heading2"/>
        <w:spacing w:before="300" w:beforeAutospacing="0" w:after="150" w:afterAutospacing="0" w:line="360" w:lineRule="auto"/>
        <w:rPr>
          <w:rFonts w:ascii="Tahoma" w:hAnsi="Tahoma" w:cs="Tahoma" w:hint="default"/>
          <w:bCs w:val="0"/>
          <w:sz w:val="24"/>
          <w:szCs w:val="24"/>
        </w:rPr>
      </w:pPr>
      <w:r w:rsidRPr="00EE0CC7">
        <w:rPr>
          <w:rFonts w:ascii="Tahoma" w:hAnsi="Tahoma" w:cs="Tahoma" w:hint="default"/>
          <w:bCs w:val="0"/>
          <w:sz w:val="24"/>
          <w:szCs w:val="24"/>
        </w:rPr>
        <w:t>Button Controls</w:t>
      </w:r>
    </w:p>
    <w:p w:rsidR="00D4287A" w:rsidRPr="000A41C2" w:rsidRDefault="00D4287A" w:rsidP="00E3032E">
      <w:pPr>
        <w:pStyle w:val="Heading2"/>
        <w:spacing w:before="300" w:beforeAutospacing="0" w:after="150" w:afterAutospacing="0" w:line="360" w:lineRule="auto"/>
        <w:rPr>
          <w:rFonts w:ascii="Tahoma" w:hAnsi="Tahoma" w:cs="Tahoma" w:hint="default"/>
          <w:b w:val="0"/>
          <w:bCs w:val="0"/>
          <w:sz w:val="24"/>
          <w:szCs w:val="24"/>
        </w:rPr>
      </w:pPr>
      <w:r w:rsidRPr="000A41C2">
        <w:rPr>
          <w:rFonts w:ascii="Tahoma" w:hAnsi="Tahoma" w:cs="Tahoma" w:hint="default"/>
          <w:b w:val="0"/>
          <w:color w:val="000000"/>
          <w:sz w:val="24"/>
          <w:szCs w:val="24"/>
        </w:rPr>
        <w:t>There are various ways in HTML to create clickable buttons. You can also create a clickable button using &lt;input&gt;tag by setting its type attribute to</w:t>
      </w:r>
      <w:r w:rsidRPr="000A41C2">
        <w:rPr>
          <w:rStyle w:val="apple-converted-space"/>
          <w:rFonts w:ascii="Tahoma" w:hAnsi="Tahoma" w:cs="Tahoma" w:hint="default"/>
          <w:b w:val="0"/>
          <w:color w:val="000000"/>
          <w:sz w:val="24"/>
          <w:szCs w:val="24"/>
        </w:rPr>
        <w:t> </w:t>
      </w:r>
      <w:r w:rsidRPr="000A41C2">
        <w:rPr>
          <w:rFonts w:ascii="Tahoma" w:hAnsi="Tahoma" w:cs="Tahoma" w:hint="default"/>
          <w:b w:val="0"/>
          <w:bCs w:val="0"/>
          <w:color w:val="000000"/>
          <w:sz w:val="24"/>
          <w:szCs w:val="24"/>
        </w:rPr>
        <w:t>button</w:t>
      </w:r>
      <w:r w:rsidRPr="000A41C2">
        <w:rPr>
          <w:rFonts w:ascii="Tahoma" w:hAnsi="Tahoma" w:cs="Tahoma" w:hint="default"/>
          <w:b w:val="0"/>
          <w:color w:val="000000"/>
          <w:sz w:val="24"/>
          <w:szCs w:val="24"/>
        </w:rPr>
        <w:t xml:space="preserve">. The type attribute can take the following values </w:t>
      </w:r>
      <w:r w:rsidRPr="000A41C2">
        <w:rPr>
          <w:rFonts w:ascii="Tahoma" w:eastAsia="MS Mincho" w:hAnsi="Tahoma" w:cs="Tahoma" w:hint="default"/>
          <w:b w:val="0"/>
          <w:color w:val="000000"/>
          <w:sz w:val="24"/>
          <w:szCs w:val="24"/>
        </w:rPr>
        <w:t>−</w:t>
      </w:r>
    </w:p>
    <w:tbl>
      <w:tblPr>
        <w:tblW w:w="94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5"/>
        <w:gridCol w:w="8515"/>
      </w:tblGrid>
      <w:tr w:rsidR="00D4287A" w:rsidRPr="000A41C2" w:rsidTr="00D4287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287A" w:rsidRPr="000A41C2" w:rsidRDefault="00D4287A" w:rsidP="00DA4F83">
            <w:pPr>
              <w:spacing w:after="300" w:line="240" w:lineRule="auto"/>
              <w:jc w:val="center"/>
              <w:rPr>
                <w:rFonts w:ascii="Tahoma" w:eastAsia="Times New Roman" w:hAnsi="Tahoma" w:cs="Tahoma"/>
                <w:b/>
                <w:bCs/>
                <w:sz w:val="24"/>
                <w:szCs w:val="24"/>
                <w:lang w:eastAsia="en-US"/>
              </w:rPr>
            </w:pPr>
            <w:r w:rsidRPr="000A41C2">
              <w:rPr>
                <w:rFonts w:ascii="Tahoma" w:eastAsia="Times New Roman" w:hAnsi="Tahoma" w:cs="Tahoma"/>
                <w:b/>
                <w:bCs/>
                <w:sz w:val="24"/>
                <w:szCs w:val="24"/>
                <w:lang w:eastAsia="en-US"/>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287A" w:rsidRPr="000A41C2" w:rsidRDefault="00D4287A" w:rsidP="00DA4F83">
            <w:pPr>
              <w:spacing w:after="300" w:line="240" w:lineRule="auto"/>
              <w:jc w:val="center"/>
              <w:rPr>
                <w:rFonts w:ascii="Tahoma" w:eastAsia="Times New Roman" w:hAnsi="Tahoma" w:cs="Tahoma"/>
                <w:b/>
                <w:bCs/>
                <w:sz w:val="24"/>
                <w:szCs w:val="24"/>
                <w:lang w:eastAsia="en-US"/>
              </w:rPr>
            </w:pPr>
            <w:r w:rsidRPr="000A41C2">
              <w:rPr>
                <w:rFonts w:ascii="Tahoma" w:eastAsia="Times New Roman" w:hAnsi="Tahoma" w:cs="Tahoma"/>
                <w:b/>
                <w:bCs/>
                <w:sz w:val="24"/>
                <w:szCs w:val="24"/>
                <w:lang w:eastAsia="en-US"/>
              </w:rPr>
              <w:t>Type &amp; Description</w:t>
            </w:r>
          </w:p>
        </w:tc>
      </w:tr>
      <w:tr w:rsidR="00D4287A" w:rsidRPr="000A41C2" w:rsidTr="00D4287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87A" w:rsidRPr="000A41C2" w:rsidRDefault="00D4287A" w:rsidP="00DA4F83">
            <w:pPr>
              <w:spacing w:after="300" w:line="240" w:lineRule="auto"/>
              <w:rPr>
                <w:rFonts w:ascii="Tahoma" w:eastAsia="Times New Roman" w:hAnsi="Tahoma" w:cs="Tahoma"/>
                <w:sz w:val="24"/>
                <w:szCs w:val="24"/>
                <w:lang w:eastAsia="en-US"/>
              </w:rPr>
            </w:pPr>
            <w:r w:rsidRPr="000A41C2">
              <w:rPr>
                <w:rFonts w:ascii="Tahoma" w:eastAsia="Times New Roman" w:hAnsi="Tahoma" w:cs="Tahoma"/>
                <w:sz w:val="24"/>
                <w:szCs w:val="24"/>
                <w:lang w:eastAsia="en-US"/>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87A" w:rsidRPr="000A41C2" w:rsidRDefault="00EE0CC7" w:rsidP="00DA4F83">
            <w:pPr>
              <w:spacing w:before="120" w:after="144" w:line="240" w:lineRule="auto"/>
              <w:ind w:left="48" w:right="48"/>
              <w:jc w:val="both"/>
              <w:rPr>
                <w:rFonts w:ascii="Tahoma" w:eastAsia="Times New Roman" w:hAnsi="Tahoma" w:cs="Tahoma"/>
                <w:color w:val="000000"/>
                <w:sz w:val="24"/>
                <w:szCs w:val="24"/>
                <w:lang w:eastAsia="en-US"/>
              </w:rPr>
            </w:pPr>
            <w:r w:rsidRPr="000A41C2">
              <w:rPr>
                <w:rFonts w:ascii="Tahoma" w:eastAsia="Times New Roman" w:hAnsi="Tahoma" w:cs="Tahoma"/>
                <w:b/>
                <w:bCs/>
                <w:color w:val="000000"/>
                <w:sz w:val="24"/>
                <w:szCs w:val="24"/>
                <w:lang w:eastAsia="en-US"/>
              </w:rPr>
              <w:t>S</w:t>
            </w:r>
            <w:r w:rsidR="00D4287A" w:rsidRPr="000A41C2">
              <w:rPr>
                <w:rFonts w:ascii="Tahoma" w:eastAsia="Times New Roman" w:hAnsi="Tahoma" w:cs="Tahoma"/>
                <w:b/>
                <w:bCs/>
                <w:color w:val="000000"/>
                <w:sz w:val="24"/>
                <w:szCs w:val="24"/>
                <w:lang w:eastAsia="en-US"/>
              </w:rPr>
              <w:t>ubmit</w:t>
            </w:r>
            <w:r w:rsidR="00DA4F83">
              <w:rPr>
                <w:rFonts w:ascii="Tahoma" w:eastAsia="Times New Roman" w:hAnsi="Tahoma" w:cs="Tahoma"/>
                <w:b/>
                <w:bCs/>
                <w:color w:val="000000"/>
                <w:sz w:val="24"/>
                <w:szCs w:val="24"/>
                <w:lang w:eastAsia="en-US"/>
              </w:rPr>
              <w:t xml:space="preserve">- </w:t>
            </w:r>
            <w:r w:rsidR="00D4287A" w:rsidRPr="000A41C2">
              <w:rPr>
                <w:rFonts w:ascii="Tahoma" w:eastAsia="Times New Roman" w:hAnsi="Tahoma" w:cs="Tahoma"/>
                <w:color w:val="000000"/>
                <w:sz w:val="24"/>
                <w:szCs w:val="24"/>
                <w:lang w:eastAsia="en-US"/>
              </w:rPr>
              <w:t>This creates a button that automatically submits a form.</w:t>
            </w:r>
          </w:p>
        </w:tc>
      </w:tr>
      <w:tr w:rsidR="00D4287A" w:rsidRPr="000A41C2" w:rsidTr="00D4287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87A" w:rsidRPr="000A41C2" w:rsidRDefault="00D4287A" w:rsidP="00DA4F83">
            <w:pPr>
              <w:spacing w:after="0" w:line="240" w:lineRule="auto"/>
              <w:rPr>
                <w:rFonts w:ascii="Tahoma" w:eastAsia="Times New Roman" w:hAnsi="Tahoma" w:cs="Tahoma"/>
                <w:sz w:val="24"/>
                <w:szCs w:val="24"/>
                <w:lang w:eastAsia="en-US"/>
              </w:rPr>
            </w:pPr>
            <w:r w:rsidRPr="000A41C2">
              <w:rPr>
                <w:rFonts w:ascii="Tahoma" w:eastAsia="Times New Roman" w:hAnsi="Tahoma" w:cs="Tahoma"/>
                <w:sz w:val="24"/>
                <w:szCs w:val="24"/>
                <w:lang w:eastAsia="en-US"/>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87A" w:rsidRPr="000A41C2" w:rsidRDefault="00EE0CC7" w:rsidP="00DA4F83">
            <w:pPr>
              <w:spacing w:before="120" w:after="144" w:line="240" w:lineRule="auto"/>
              <w:ind w:left="48" w:right="48"/>
              <w:jc w:val="both"/>
              <w:rPr>
                <w:rFonts w:ascii="Tahoma" w:eastAsia="Times New Roman" w:hAnsi="Tahoma" w:cs="Tahoma"/>
                <w:color w:val="000000"/>
                <w:sz w:val="24"/>
                <w:szCs w:val="24"/>
                <w:lang w:eastAsia="en-US"/>
              </w:rPr>
            </w:pPr>
            <w:r w:rsidRPr="000A41C2">
              <w:rPr>
                <w:rFonts w:ascii="Tahoma" w:eastAsia="Times New Roman" w:hAnsi="Tahoma" w:cs="Tahoma"/>
                <w:b/>
                <w:bCs/>
                <w:color w:val="000000"/>
                <w:sz w:val="24"/>
                <w:szCs w:val="24"/>
                <w:lang w:eastAsia="en-US"/>
              </w:rPr>
              <w:t>R</w:t>
            </w:r>
            <w:r w:rsidR="00D4287A" w:rsidRPr="000A41C2">
              <w:rPr>
                <w:rFonts w:ascii="Tahoma" w:eastAsia="Times New Roman" w:hAnsi="Tahoma" w:cs="Tahoma"/>
                <w:b/>
                <w:bCs/>
                <w:color w:val="000000"/>
                <w:sz w:val="24"/>
                <w:szCs w:val="24"/>
                <w:lang w:eastAsia="en-US"/>
              </w:rPr>
              <w:t>eset</w:t>
            </w:r>
            <w:r w:rsidR="00DA4F83">
              <w:rPr>
                <w:rFonts w:ascii="Tahoma" w:eastAsia="Times New Roman" w:hAnsi="Tahoma" w:cs="Tahoma"/>
                <w:b/>
                <w:bCs/>
                <w:color w:val="000000"/>
                <w:sz w:val="24"/>
                <w:szCs w:val="24"/>
                <w:lang w:eastAsia="en-US"/>
              </w:rPr>
              <w:t xml:space="preserve"> -</w:t>
            </w:r>
            <w:r w:rsidR="00D4287A" w:rsidRPr="000A41C2">
              <w:rPr>
                <w:rFonts w:ascii="Tahoma" w:eastAsia="Times New Roman" w:hAnsi="Tahoma" w:cs="Tahoma"/>
                <w:color w:val="000000"/>
                <w:sz w:val="24"/>
                <w:szCs w:val="24"/>
                <w:lang w:eastAsia="en-US"/>
              </w:rPr>
              <w:t>This creates a button that automatically resets form controls to their initial values.</w:t>
            </w:r>
          </w:p>
        </w:tc>
      </w:tr>
      <w:tr w:rsidR="00D4287A" w:rsidRPr="000A41C2" w:rsidTr="00D4287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87A" w:rsidRPr="000A41C2" w:rsidRDefault="00D4287A" w:rsidP="00DA4F83">
            <w:pPr>
              <w:spacing w:after="0" w:line="240" w:lineRule="auto"/>
              <w:rPr>
                <w:rFonts w:ascii="Tahoma" w:eastAsia="Times New Roman" w:hAnsi="Tahoma" w:cs="Tahoma"/>
                <w:sz w:val="24"/>
                <w:szCs w:val="24"/>
                <w:lang w:eastAsia="en-US"/>
              </w:rPr>
            </w:pPr>
            <w:r w:rsidRPr="000A41C2">
              <w:rPr>
                <w:rFonts w:ascii="Tahoma" w:eastAsia="Times New Roman" w:hAnsi="Tahoma" w:cs="Tahoma"/>
                <w:sz w:val="24"/>
                <w:szCs w:val="24"/>
                <w:lang w:eastAsia="en-US"/>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87A" w:rsidRPr="000A41C2" w:rsidRDefault="00EE0CC7" w:rsidP="00DA4F83">
            <w:pPr>
              <w:spacing w:before="120" w:after="144" w:line="240" w:lineRule="auto"/>
              <w:ind w:left="48" w:right="48"/>
              <w:jc w:val="both"/>
              <w:rPr>
                <w:rFonts w:ascii="Tahoma" w:eastAsia="Times New Roman" w:hAnsi="Tahoma" w:cs="Tahoma"/>
                <w:color w:val="000000"/>
                <w:sz w:val="24"/>
                <w:szCs w:val="24"/>
                <w:lang w:eastAsia="en-US"/>
              </w:rPr>
            </w:pPr>
            <w:r w:rsidRPr="000A41C2">
              <w:rPr>
                <w:rFonts w:ascii="Tahoma" w:eastAsia="Times New Roman" w:hAnsi="Tahoma" w:cs="Tahoma"/>
                <w:b/>
                <w:bCs/>
                <w:color w:val="000000"/>
                <w:sz w:val="24"/>
                <w:szCs w:val="24"/>
                <w:lang w:eastAsia="en-US"/>
              </w:rPr>
              <w:t>B</w:t>
            </w:r>
            <w:r w:rsidR="00D4287A" w:rsidRPr="000A41C2">
              <w:rPr>
                <w:rFonts w:ascii="Tahoma" w:eastAsia="Times New Roman" w:hAnsi="Tahoma" w:cs="Tahoma"/>
                <w:b/>
                <w:bCs/>
                <w:color w:val="000000"/>
                <w:sz w:val="24"/>
                <w:szCs w:val="24"/>
                <w:lang w:eastAsia="en-US"/>
              </w:rPr>
              <w:t>utton</w:t>
            </w:r>
            <w:r w:rsidR="00DA4F83">
              <w:rPr>
                <w:rFonts w:ascii="Tahoma" w:eastAsia="Times New Roman" w:hAnsi="Tahoma" w:cs="Tahoma"/>
                <w:b/>
                <w:bCs/>
                <w:color w:val="000000"/>
                <w:sz w:val="24"/>
                <w:szCs w:val="24"/>
                <w:lang w:eastAsia="en-US"/>
              </w:rPr>
              <w:t xml:space="preserve">- </w:t>
            </w:r>
            <w:r w:rsidR="00D4287A" w:rsidRPr="000A41C2">
              <w:rPr>
                <w:rFonts w:ascii="Tahoma" w:eastAsia="Times New Roman" w:hAnsi="Tahoma" w:cs="Tahoma"/>
                <w:color w:val="000000"/>
                <w:sz w:val="24"/>
                <w:szCs w:val="24"/>
                <w:lang w:eastAsia="en-US"/>
              </w:rPr>
              <w:t xml:space="preserve">This creates a button that is used to trigger a client-side script when </w:t>
            </w:r>
            <w:r w:rsidR="00D4287A" w:rsidRPr="000A41C2">
              <w:rPr>
                <w:rFonts w:ascii="Tahoma" w:eastAsia="Times New Roman" w:hAnsi="Tahoma" w:cs="Tahoma"/>
                <w:color w:val="000000"/>
                <w:sz w:val="24"/>
                <w:szCs w:val="24"/>
                <w:lang w:eastAsia="en-US"/>
              </w:rPr>
              <w:lastRenderedPageBreak/>
              <w:t>the user clicks that button.</w:t>
            </w:r>
          </w:p>
        </w:tc>
      </w:tr>
      <w:tr w:rsidR="00D4287A" w:rsidRPr="000A41C2" w:rsidTr="00D4287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87A" w:rsidRPr="000A41C2" w:rsidRDefault="00D4287A" w:rsidP="00DA4F83">
            <w:pPr>
              <w:spacing w:after="0" w:line="240" w:lineRule="auto"/>
              <w:rPr>
                <w:rFonts w:ascii="Tahoma" w:eastAsia="Times New Roman" w:hAnsi="Tahoma" w:cs="Tahoma"/>
                <w:sz w:val="24"/>
                <w:szCs w:val="24"/>
                <w:lang w:eastAsia="en-US"/>
              </w:rPr>
            </w:pPr>
            <w:r w:rsidRPr="000A41C2">
              <w:rPr>
                <w:rFonts w:ascii="Tahoma" w:eastAsia="Times New Roman" w:hAnsi="Tahoma" w:cs="Tahoma"/>
                <w:sz w:val="24"/>
                <w:szCs w:val="24"/>
                <w:lang w:eastAsia="en-US"/>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87A" w:rsidRPr="000A41C2" w:rsidRDefault="00EE0CC7" w:rsidP="00DA4F83">
            <w:pPr>
              <w:spacing w:before="120" w:after="144" w:line="240" w:lineRule="auto"/>
              <w:ind w:left="48" w:right="48"/>
              <w:jc w:val="both"/>
              <w:rPr>
                <w:rFonts w:ascii="Tahoma" w:eastAsia="Times New Roman" w:hAnsi="Tahoma" w:cs="Tahoma"/>
                <w:color w:val="000000"/>
                <w:sz w:val="24"/>
                <w:szCs w:val="24"/>
                <w:lang w:eastAsia="en-US"/>
              </w:rPr>
            </w:pPr>
            <w:r w:rsidRPr="000A41C2">
              <w:rPr>
                <w:rFonts w:ascii="Tahoma" w:eastAsia="Times New Roman" w:hAnsi="Tahoma" w:cs="Tahoma"/>
                <w:b/>
                <w:bCs/>
                <w:color w:val="000000"/>
                <w:sz w:val="24"/>
                <w:szCs w:val="24"/>
                <w:lang w:eastAsia="en-US"/>
              </w:rPr>
              <w:t>I</w:t>
            </w:r>
            <w:r w:rsidR="00D4287A" w:rsidRPr="000A41C2">
              <w:rPr>
                <w:rFonts w:ascii="Tahoma" w:eastAsia="Times New Roman" w:hAnsi="Tahoma" w:cs="Tahoma"/>
                <w:b/>
                <w:bCs/>
                <w:color w:val="000000"/>
                <w:sz w:val="24"/>
                <w:szCs w:val="24"/>
                <w:lang w:eastAsia="en-US"/>
              </w:rPr>
              <w:t>mage</w:t>
            </w:r>
            <w:r w:rsidR="00DA4F83">
              <w:rPr>
                <w:rFonts w:ascii="Tahoma" w:eastAsia="Times New Roman" w:hAnsi="Tahoma" w:cs="Tahoma"/>
                <w:b/>
                <w:bCs/>
                <w:color w:val="000000"/>
                <w:sz w:val="24"/>
                <w:szCs w:val="24"/>
                <w:lang w:eastAsia="en-US"/>
              </w:rPr>
              <w:t xml:space="preserve"> -</w:t>
            </w:r>
            <w:r w:rsidR="00D4287A" w:rsidRPr="000A41C2">
              <w:rPr>
                <w:rFonts w:ascii="Tahoma" w:eastAsia="Times New Roman" w:hAnsi="Tahoma" w:cs="Tahoma"/>
                <w:color w:val="000000"/>
                <w:sz w:val="24"/>
                <w:szCs w:val="24"/>
                <w:lang w:eastAsia="en-US"/>
              </w:rPr>
              <w:t>This creates a clickable button but we can use an image as background of the button.</w:t>
            </w:r>
          </w:p>
        </w:tc>
      </w:tr>
      <w:tr w:rsidR="00D4287A" w:rsidRPr="000A41C2" w:rsidTr="00D4287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87A" w:rsidRPr="000A41C2" w:rsidRDefault="00D4287A" w:rsidP="00E3032E">
            <w:pPr>
              <w:spacing w:after="0" w:line="360" w:lineRule="auto"/>
              <w:rPr>
                <w:rFonts w:ascii="Tahoma" w:eastAsia="Times New Roman" w:hAnsi="Tahoma" w:cs="Tahoma"/>
                <w:sz w:val="24"/>
                <w:szCs w:val="24"/>
                <w:lang w:eastAsia="en-US"/>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87A" w:rsidRPr="000A41C2" w:rsidRDefault="00D4287A" w:rsidP="00E3032E">
            <w:pPr>
              <w:spacing w:before="120" w:after="144" w:line="360" w:lineRule="auto"/>
              <w:ind w:left="48" w:right="48"/>
              <w:jc w:val="both"/>
              <w:rPr>
                <w:rFonts w:ascii="Tahoma" w:eastAsia="Times New Roman" w:hAnsi="Tahoma" w:cs="Tahoma"/>
                <w:b/>
                <w:bCs/>
                <w:color w:val="000000"/>
                <w:sz w:val="24"/>
                <w:szCs w:val="24"/>
                <w:lang w:eastAsia="en-US"/>
              </w:rPr>
            </w:pPr>
          </w:p>
        </w:tc>
      </w:tr>
    </w:tbl>
    <w:p w:rsidR="00D4287A" w:rsidRPr="000A41C2" w:rsidRDefault="00D4287A" w:rsidP="00E3032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ahoma" w:eastAsia="Times New Roman" w:hAnsi="Tahoma" w:cs="Tahoma"/>
          <w:color w:val="000000"/>
          <w:sz w:val="24"/>
          <w:szCs w:val="24"/>
          <w:lang w:eastAsia="en-US"/>
        </w:rPr>
      </w:pPr>
      <w:r w:rsidRPr="000A41C2">
        <w:rPr>
          <w:rFonts w:ascii="Tahoma" w:eastAsia="Times New Roman" w:hAnsi="Tahoma" w:cs="Tahoma"/>
          <w:color w:val="000088"/>
          <w:sz w:val="24"/>
          <w:szCs w:val="24"/>
          <w:lang w:eastAsia="en-US"/>
        </w:rPr>
        <w:t>&lt;body&gt;</w:t>
      </w:r>
    </w:p>
    <w:p w:rsidR="00D4287A" w:rsidRPr="000A41C2" w:rsidRDefault="00D4287A" w:rsidP="00E3032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ahoma" w:eastAsia="Times New Roman" w:hAnsi="Tahoma" w:cs="Tahoma"/>
          <w:color w:val="000000"/>
          <w:sz w:val="24"/>
          <w:szCs w:val="24"/>
          <w:lang w:eastAsia="en-US"/>
        </w:rPr>
      </w:pP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0088"/>
          <w:sz w:val="24"/>
          <w:szCs w:val="24"/>
          <w:lang w:eastAsia="en-US"/>
        </w:rPr>
        <w:t>&lt;form&gt;</w:t>
      </w:r>
    </w:p>
    <w:p w:rsidR="00D4287A" w:rsidRPr="000A41C2" w:rsidRDefault="00D4287A" w:rsidP="00E3032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ahoma" w:eastAsia="Times New Roman" w:hAnsi="Tahoma" w:cs="Tahoma"/>
          <w:color w:val="000000"/>
          <w:sz w:val="24"/>
          <w:szCs w:val="24"/>
          <w:lang w:eastAsia="en-US"/>
        </w:rPr>
      </w:pP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0088"/>
          <w:sz w:val="24"/>
          <w:szCs w:val="24"/>
          <w:lang w:eastAsia="en-US"/>
        </w:rPr>
        <w:t>&lt;input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0066"/>
          <w:sz w:val="24"/>
          <w:szCs w:val="24"/>
          <w:lang w:eastAsia="en-US"/>
        </w:rPr>
        <w:t>type</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6600"/>
          <w:sz w:val="24"/>
          <w:szCs w:val="24"/>
          <w:lang w:eastAsia="en-US"/>
        </w:rPr>
        <w: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8800"/>
          <w:sz w:val="24"/>
          <w:szCs w:val="24"/>
          <w:lang w:eastAsia="en-US"/>
        </w:rPr>
        <w:t>"submit"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0066"/>
          <w:sz w:val="24"/>
          <w:szCs w:val="24"/>
          <w:lang w:eastAsia="en-US"/>
        </w:rPr>
        <w:t>name</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6600"/>
          <w:sz w:val="24"/>
          <w:szCs w:val="24"/>
          <w:lang w:eastAsia="en-US"/>
        </w:rPr>
        <w: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8800"/>
          <w:sz w:val="24"/>
          <w:szCs w:val="24"/>
          <w:lang w:eastAsia="en-US"/>
        </w:rPr>
        <w:t>"submit"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0066"/>
          <w:sz w:val="24"/>
          <w:szCs w:val="24"/>
          <w:lang w:eastAsia="en-US"/>
        </w:rPr>
        <w:t>value</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6600"/>
          <w:sz w:val="24"/>
          <w:szCs w:val="24"/>
          <w:lang w:eastAsia="en-US"/>
        </w:rPr>
        <w: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8800"/>
          <w:sz w:val="24"/>
          <w:szCs w:val="24"/>
          <w:lang w:eastAsia="en-US"/>
        </w:rPr>
        <w:t>"Submit"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0088"/>
          <w:sz w:val="24"/>
          <w:szCs w:val="24"/>
          <w:lang w:eastAsia="en-US"/>
        </w:rPr>
        <w:t>/&gt;</w:t>
      </w:r>
    </w:p>
    <w:p w:rsidR="00D4287A" w:rsidRPr="000A41C2" w:rsidRDefault="00D4287A" w:rsidP="00E3032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ahoma" w:eastAsia="Times New Roman" w:hAnsi="Tahoma" w:cs="Tahoma"/>
          <w:color w:val="000000"/>
          <w:sz w:val="24"/>
          <w:szCs w:val="24"/>
          <w:lang w:eastAsia="en-US"/>
        </w:rPr>
      </w:pP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0088"/>
          <w:sz w:val="24"/>
          <w:szCs w:val="24"/>
          <w:lang w:eastAsia="en-US"/>
        </w:rPr>
        <w:t>&lt;input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0066"/>
          <w:sz w:val="24"/>
          <w:szCs w:val="24"/>
          <w:lang w:eastAsia="en-US"/>
        </w:rPr>
        <w:t>type</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6600"/>
          <w:sz w:val="24"/>
          <w:szCs w:val="24"/>
          <w:lang w:eastAsia="en-US"/>
        </w:rPr>
        <w: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8800"/>
          <w:sz w:val="24"/>
          <w:szCs w:val="24"/>
          <w:lang w:eastAsia="en-US"/>
        </w:rPr>
        <w:t>"reset"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0066"/>
          <w:sz w:val="24"/>
          <w:szCs w:val="24"/>
          <w:lang w:eastAsia="en-US"/>
        </w:rPr>
        <w:t>name</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6600"/>
          <w:sz w:val="24"/>
          <w:szCs w:val="24"/>
          <w:lang w:eastAsia="en-US"/>
        </w:rPr>
        <w: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8800"/>
          <w:sz w:val="24"/>
          <w:szCs w:val="24"/>
          <w:lang w:eastAsia="en-US"/>
        </w:rPr>
        <w:t>"reset"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0066"/>
          <w:sz w:val="24"/>
          <w:szCs w:val="24"/>
          <w:lang w:eastAsia="en-US"/>
        </w:rPr>
        <w:t>value</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6600"/>
          <w:sz w:val="24"/>
          <w:szCs w:val="24"/>
          <w:lang w:eastAsia="en-US"/>
        </w:rPr>
        <w: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8800"/>
          <w:sz w:val="24"/>
          <w:szCs w:val="24"/>
          <w:lang w:eastAsia="en-US"/>
        </w:rPr>
        <w:t>"Reset"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0088"/>
          <w:sz w:val="24"/>
          <w:szCs w:val="24"/>
          <w:lang w:eastAsia="en-US"/>
        </w:rPr>
        <w:t>/&gt;</w:t>
      </w:r>
    </w:p>
    <w:p w:rsidR="00D4287A" w:rsidRPr="000A41C2" w:rsidRDefault="00D4287A" w:rsidP="00E3032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ahoma" w:eastAsia="Times New Roman" w:hAnsi="Tahoma" w:cs="Tahoma"/>
          <w:color w:val="000000"/>
          <w:sz w:val="24"/>
          <w:szCs w:val="24"/>
          <w:lang w:eastAsia="en-US"/>
        </w:rPr>
      </w:pP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0088"/>
          <w:sz w:val="24"/>
          <w:szCs w:val="24"/>
          <w:lang w:eastAsia="en-US"/>
        </w:rPr>
        <w:t>&lt;input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0066"/>
          <w:sz w:val="24"/>
          <w:szCs w:val="24"/>
          <w:lang w:eastAsia="en-US"/>
        </w:rPr>
        <w:t>type</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6600"/>
          <w:sz w:val="24"/>
          <w:szCs w:val="24"/>
          <w:lang w:eastAsia="en-US"/>
        </w:rPr>
        <w: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8800"/>
          <w:sz w:val="24"/>
          <w:szCs w:val="24"/>
          <w:lang w:eastAsia="en-US"/>
        </w:rPr>
        <w:t>"button"</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0066"/>
          <w:sz w:val="24"/>
          <w:szCs w:val="24"/>
          <w:lang w:eastAsia="en-US"/>
        </w:rPr>
        <w:t>name</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6600"/>
          <w:sz w:val="24"/>
          <w:szCs w:val="24"/>
          <w:lang w:eastAsia="en-US"/>
        </w:rPr>
        <w: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8800"/>
          <w:sz w:val="24"/>
          <w:szCs w:val="24"/>
          <w:lang w:eastAsia="en-US"/>
        </w:rPr>
        <w:t>"ok"</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0066"/>
          <w:sz w:val="24"/>
          <w:szCs w:val="24"/>
          <w:lang w:eastAsia="en-US"/>
        </w:rPr>
        <w:t>value</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6600"/>
          <w:sz w:val="24"/>
          <w:szCs w:val="24"/>
          <w:lang w:eastAsia="en-US"/>
        </w:rPr>
        <w: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8800"/>
          <w:sz w:val="24"/>
          <w:szCs w:val="24"/>
          <w:lang w:eastAsia="en-US"/>
        </w:rPr>
        <w:t>"OK"</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0088"/>
          <w:sz w:val="24"/>
          <w:szCs w:val="24"/>
          <w:lang w:eastAsia="en-US"/>
        </w:rPr>
        <w:t>/&gt;</w:t>
      </w:r>
    </w:p>
    <w:p w:rsidR="00D4287A" w:rsidRPr="000A41C2" w:rsidRDefault="00D4287A" w:rsidP="00E3032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ahoma" w:eastAsia="Times New Roman" w:hAnsi="Tahoma" w:cs="Tahoma"/>
          <w:color w:val="000000"/>
          <w:sz w:val="24"/>
          <w:szCs w:val="24"/>
          <w:lang w:eastAsia="en-US"/>
        </w:rPr>
      </w:pP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0088"/>
          <w:sz w:val="24"/>
          <w:szCs w:val="24"/>
          <w:lang w:eastAsia="en-US"/>
        </w:rPr>
        <w:t>&lt;input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0066"/>
          <w:sz w:val="24"/>
          <w:szCs w:val="24"/>
          <w:lang w:eastAsia="en-US"/>
        </w:rPr>
        <w:t>type</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6600"/>
          <w:sz w:val="24"/>
          <w:szCs w:val="24"/>
          <w:lang w:eastAsia="en-US"/>
        </w:rPr>
        <w: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8800"/>
          <w:sz w:val="24"/>
          <w:szCs w:val="24"/>
          <w:lang w:eastAsia="en-US"/>
        </w:rPr>
        <w:t>"image"</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0066"/>
          <w:sz w:val="24"/>
          <w:szCs w:val="24"/>
          <w:lang w:eastAsia="en-US"/>
        </w:rPr>
        <w:t>name</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6600"/>
          <w:sz w:val="24"/>
          <w:szCs w:val="24"/>
          <w:lang w:eastAsia="en-US"/>
        </w:rPr>
        <w: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8800"/>
          <w:sz w:val="24"/>
          <w:szCs w:val="24"/>
          <w:lang w:eastAsia="en-US"/>
        </w:rPr>
        <w:t>"imagebutton"</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0066"/>
          <w:sz w:val="24"/>
          <w:szCs w:val="24"/>
          <w:lang w:eastAsia="en-US"/>
        </w:rPr>
        <w:t>src</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6600"/>
          <w:sz w:val="24"/>
          <w:szCs w:val="24"/>
          <w:lang w:eastAsia="en-US"/>
        </w:rPr>
        <w:t>=</w:t>
      </w:r>
      <w:r w:rsidRPr="000A41C2">
        <w:rPr>
          <w:rFonts w:ascii="Tahoma" w:eastAsia="Times New Roman" w:hAnsi="Tahoma" w:cs="Tahoma"/>
          <w:color w:val="000000"/>
          <w:sz w:val="24"/>
          <w:szCs w:val="24"/>
          <w:lang w:eastAsia="en-US"/>
        </w:rPr>
        <w:t xml:space="preserve"> </w:t>
      </w:r>
      <w:r w:rsidR="00DA4F83">
        <w:rPr>
          <w:rFonts w:ascii="Tahoma" w:eastAsia="Times New Roman" w:hAnsi="Tahoma" w:cs="Tahoma"/>
          <w:color w:val="008800"/>
          <w:sz w:val="24"/>
          <w:szCs w:val="24"/>
          <w:lang w:eastAsia="en-US"/>
        </w:rPr>
        <w:t>"img1.jpg</w:t>
      </w:r>
      <w:r w:rsidRPr="000A41C2">
        <w:rPr>
          <w:rFonts w:ascii="Tahoma" w:eastAsia="Times New Roman" w:hAnsi="Tahoma" w:cs="Tahoma"/>
          <w:color w:val="008800"/>
          <w:sz w:val="24"/>
          <w:szCs w:val="24"/>
          <w:lang w:eastAsia="en-US"/>
        </w:rPr>
        <w: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0088"/>
          <w:sz w:val="24"/>
          <w:szCs w:val="24"/>
          <w:lang w:eastAsia="en-US"/>
        </w:rPr>
        <w:t>/&gt;</w:t>
      </w:r>
    </w:p>
    <w:p w:rsidR="00D4287A" w:rsidRPr="000A41C2" w:rsidRDefault="00D4287A" w:rsidP="00E3032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ahoma" w:eastAsia="Times New Roman" w:hAnsi="Tahoma" w:cs="Tahoma"/>
          <w:color w:val="000000"/>
          <w:sz w:val="24"/>
          <w:szCs w:val="24"/>
          <w:lang w:eastAsia="en-US"/>
        </w:rPr>
      </w:pP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0088"/>
          <w:sz w:val="24"/>
          <w:szCs w:val="24"/>
          <w:lang w:eastAsia="en-US"/>
        </w:rPr>
        <w:t>&lt;/form&gt;</w:t>
      </w:r>
    </w:p>
    <w:p w:rsidR="00D4287A" w:rsidRPr="000A41C2" w:rsidRDefault="00D4287A" w:rsidP="00E3032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ahoma" w:eastAsia="Times New Roman" w:hAnsi="Tahoma" w:cs="Tahoma"/>
          <w:sz w:val="24"/>
          <w:szCs w:val="24"/>
          <w:lang w:eastAsia="en-US"/>
        </w:rPr>
      </w:pP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0088"/>
          <w:sz w:val="24"/>
          <w:szCs w:val="24"/>
          <w:lang w:eastAsia="en-US"/>
        </w:rPr>
        <w:t>&lt;/body&gt;</w:t>
      </w:r>
    </w:p>
    <w:p w:rsidR="00D4287A" w:rsidRPr="00EE0CC7" w:rsidRDefault="00D4287A" w:rsidP="00E3032E">
      <w:pPr>
        <w:pStyle w:val="Heading2"/>
        <w:spacing w:before="300" w:beforeAutospacing="0" w:after="150" w:afterAutospacing="0" w:line="360" w:lineRule="auto"/>
        <w:rPr>
          <w:rFonts w:ascii="Tahoma" w:hAnsi="Tahoma" w:cs="Tahoma" w:hint="default"/>
          <w:bCs w:val="0"/>
          <w:sz w:val="24"/>
          <w:szCs w:val="24"/>
        </w:rPr>
      </w:pPr>
      <w:r w:rsidRPr="00EE0CC7">
        <w:rPr>
          <w:rFonts w:ascii="Tahoma" w:hAnsi="Tahoma" w:cs="Tahoma" w:hint="default"/>
          <w:bCs w:val="0"/>
          <w:sz w:val="24"/>
          <w:szCs w:val="24"/>
        </w:rPr>
        <w:t>Select Box Control</w:t>
      </w:r>
    </w:p>
    <w:p w:rsidR="00D4287A" w:rsidRPr="000A41C2" w:rsidRDefault="00D4287A" w:rsidP="00E3032E">
      <w:pPr>
        <w:pStyle w:val="NormalWeb"/>
        <w:spacing w:before="120" w:beforeAutospacing="0" w:after="144" w:afterAutospacing="0" w:line="360" w:lineRule="auto"/>
        <w:ind w:left="48" w:right="48"/>
        <w:jc w:val="both"/>
        <w:rPr>
          <w:rFonts w:ascii="Tahoma" w:hAnsi="Tahoma" w:cs="Tahoma"/>
          <w:color w:val="000000"/>
        </w:rPr>
      </w:pPr>
      <w:r w:rsidRPr="000A41C2">
        <w:rPr>
          <w:rFonts w:ascii="Tahoma" w:hAnsi="Tahoma" w:cs="Tahoma"/>
          <w:color w:val="000000"/>
        </w:rPr>
        <w:t>A select box, also called drop down box which provides option to list down various options in the form of drop down list, from where a user can select one or more options.</w:t>
      </w:r>
    </w:p>
    <w:p w:rsidR="00D4287A" w:rsidRPr="000A41C2" w:rsidRDefault="00D4287A" w:rsidP="00E3032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ahoma" w:eastAsia="Times New Roman" w:hAnsi="Tahoma" w:cs="Tahoma"/>
          <w:color w:val="000000"/>
          <w:sz w:val="24"/>
          <w:szCs w:val="24"/>
          <w:lang w:eastAsia="en-US"/>
        </w:rPr>
      </w:pPr>
      <w:r w:rsidRPr="000A41C2">
        <w:rPr>
          <w:rFonts w:ascii="Tahoma" w:eastAsia="Times New Roman" w:hAnsi="Tahoma" w:cs="Tahoma"/>
          <w:color w:val="000088"/>
          <w:sz w:val="24"/>
          <w:szCs w:val="24"/>
          <w:lang w:eastAsia="en-US"/>
        </w:rPr>
        <w:t>&lt;form&gt;</w:t>
      </w:r>
    </w:p>
    <w:p w:rsidR="00D4287A" w:rsidRPr="000A41C2" w:rsidRDefault="00D4287A" w:rsidP="00E3032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ahoma" w:eastAsia="Times New Roman" w:hAnsi="Tahoma" w:cs="Tahoma"/>
          <w:color w:val="000000"/>
          <w:sz w:val="24"/>
          <w:szCs w:val="24"/>
          <w:lang w:eastAsia="en-US"/>
        </w:rPr>
      </w:pP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0088"/>
          <w:sz w:val="24"/>
          <w:szCs w:val="24"/>
          <w:lang w:eastAsia="en-US"/>
        </w:rPr>
        <w:t>&lt;select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0066"/>
          <w:sz w:val="24"/>
          <w:szCs w:val="24"/>
          <w:lang w:eastAsia="en-US"/>
        </w:rPr>
        <w:t>name</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6600"/>
          <w:sz w:val="24"/>
          <w:szCs w:val="24"/>
          <w:lang w:eastAsia="en-US"/>
        </w:rPr>
        <w: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8800"/>
          <w:sz w:val="24"/>
          <w:szCs w:val="24"/>
          <w:lang w:eastAsia="en-US"/>
        </w:rPr>
        <w:t>"dropdown"</w:t>
      </w:r>
      <w:r w:rsidRPr="000A41C2">
        <w:rPr>
          <w:rFonts w:ascii="Tahoma" w:eastAsia="Times New Roman" w:hAnsi="Tahoma" w:cs="Tahoma"/>
          <w:color w:val="000088"/>
          <w:sz w:val="24"/>
          <w:szCs w:val="24"/>
          <w:lang w:eastAsia="en-US"/>
        </w:rPr>
        <w:t>&gt;</w:t>
      </w:r>
    </w:p>
    <w:p w:rsidR="00D4287A" w:rsidRPr="000A41C2" w:rsidRDefault="00D4287A" w:rsidP="00E3032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ahoma" w:eastAsia="Times New Roman" w:hAnsi="Tahoma" w:cs="Tahoma"/>
          <w:color w:val="000000"/>
          <w:sz w:val="24"/>
          <w:szCs w:val="24"/>
          <w:lang w:eastAsia="en-US"/>
        </w:rPr>
      </w:pP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0088"/>
          <w:sz w:val="24"/>
          <w:szCs w:val="24"/>
          <w:lang w:eastAsia="en-US"/>
        </w:rPr>
        <w:t>&lt;option</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0066"/>
          <w:sz w:val="24"/>
          <w:szCs w:val="24"/>
          <w:lang w:eastAsia="en-US"/>
        </w:rPr>
        <w:t>value</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6600"/>
          <w:sz w:val="24"/>
          <w:szCs w:val="24"/>
          <w:lang w:eastAsia="en-US"/>
        </w:rPr>
        <w: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8800"/>
          <w:sz w:val="24"/>
          <w:szCs w:val="24"/>
          <w:lang w:eastAsia="en-US"/>
        </w:rPr>
        <w:t>"Maths"</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0066"/>
          <w:sz w:val="24"/>
          <w:szCs w:val="24"/>
          <w:lang w:eastAsia="en-US"/>
        </w:rPr>
        <w:t>selected</w:t>
      </w:r>
      <w:r w:rsidRPr="000A41C2">
        <w:rPr>
          <w:rFonts w:ascii="Tahoma" w:eastAsia="Times New Roman" w:hAnsi="Tahoma" w:cs="Tahoma"/>
          <w:color w:val="000088"/>
          <w:sz w:val="24"/>
          <w:szCs w:val="24"/>
          <w:lang w:eastAsia="en-US"/>
        </w:rPr>
        <w:t>&gt;</w:t>
      </w:r>
      <w:r w:rsidRPr="000A41C2">
        <w:rPr>
          <w:rFonts w:ascii="Tahoma" w:eastAsia="Times New Roman" w:hAnsi="Tahoma" w:cs="Tahoma"/>
          <w:color w:val="000000"/>
          <w:sz w:val="24"/>
          <w:szCs w:val="24"/>
          <w:lang w:eastAsia="en-US"/>
        </w:rPr>
        <w:t>Maths</w:t>
      </w:r>
      <w:r w:rsidRPr="000A41C2">
        <w:rPr>
          <w:rFonts w:ascii="Tahoma" w:eastAsia="Times New Roman" w:hAnsi="Tahoma" w:cs="Tahoma"/>
          <w:color w:val="000088"/>
          <w:sz w:val="24"/>
          <w:szCs w:val="24"/>
          <w:lang w:eastAsia="en-US"/>
        </w:rPr>
        <w:t>&lt;/option&gt;</w:t>
      </w:r>
    </w:p>
    <w:p w:rsidR="00D4287A" w:rsidRPr="000A41C2" w:rsidRDefault="00D4287A" w:rsidP="00E3032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ahoma" w:eastAsia="Times New Roman" w:hAnsi="Tahoma" w:cs="Tahoma"/>
          <w:color w:val="000000"/>
          <w:sz w:val="24"/>
          <w:szCs w:val="24"/>
          <w:lang w:eastAsia="en-US"/>
        </w:rPr>
      </w:pP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0088"/>
          <w:sz w:val="24"/>
          <w:szCs w:val="24"/>
          <w:lang w:eastAsia="en-US"/>
        </w:rPr>
        <w:t>&lt;option</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0066"/>
          <w:sz w:val="24"/>
          <w:szCs w:val="24"/>
          <w:lang w:eastAsia="en-US"/>
        </w:rPr>
        <w:t>value</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666600"/>
          <w:sz w:val="24"/>
          <w:szCs w:val="24"/>
          <w:lang w:eastAsia="en-US"/>
        </w:rPr>
        <w:t>=</w:t>
      </w: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8800"/>
          <w:sz w:val="24"/>
          <w:szCs w:val="24"/>
          <w:lang w:eastAsia="en-US"/>
        </w:rPr>
        <w:t>"Physics"</w:t>
      </w:r>
      <w:r w:rsidRPr="000A41C2">
        <w:rPr>
          <w:rFonts w:ascii="Tahoma" w:eastAsia="Times New Roman" w:hAnsi="Tahoma" w:cs="Tahoma"/>
          <w:color w:val="000088"/>
          <w:sz w:val="24"/>
          <w:szCs w:val="24"/>
          <w:lang w:eastAsia="en-US"/>
        </w:rPr>
        <w:t>&gt;</w:t>
      </w:r>
      <w:r w:rsidRPr="000A41C2">
        <w:rPr>
          <w:rFonts w:ascii="Tahoma" w:eastAsia="Times New Roman" w:hAnsi="Tahoma" w:cs="Tahoma"/>
          <w:color w:val="000000"/>
          <w:sz w:val="24"/>
          <w:szCs w:val="24"/>
          <w:lang w:eastAsia="en-US"/>
        </w:rPr>
        <w:t>Physics</w:t>
      </w:r>
      <w:r w:rsidRPr="000A41C2">
        <w:rPr>
          <w:rFonts w:ascii="Tahoma" w:eastAsia="Times New Roman" w:hAnsi="Tahoma" w:cs="Tahoma"/>
          <w:color w:val="000088"/>
          <w:sz w:val="24"/>
          <w:szCs w:val="24"/>
          <w:lang w:eastAsia="en-US"/>
        </w:rPr>
        <w:t>&lt;/option&gt;</w:t>
      </w:r>
    </w:p>
    <w:p w:rsidR="00D4287A" w:rsidRPr="000A41C2" w:rsidRDefault="00D4287A" w:rsidP="00E3032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ahoma" w:eastAsia="Times New Roman" w:hAnsi="Tahoma" w:cs="Tahoma"/>
          <w:color w:val="000000"/>
          <w:sz w:val="24"/>
          <w:szCs w:val="24"/>
          <w:lang w:eastAsia="en-US"/>
        </w:rPr>
      </w:pP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0088"/>
          <w:sz w:val="24"/>
          <w:szCs w:val="24"/>
          <w:lang w:eastAsia="en-US"/>
        </w:rPr>
        <w:t>&lt;/select&gt;</w:t>
      </w:r>
    </w:p>
    <w:p w:rsidR="00D4287A" w:rsidRPr="000A41C2" w:rsidRDefault="00D4287A" w:rsidP="00E3032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ahoma" w:eastAsia="Times New Roman" w:hAnsi="Tahoma" w:cs="Tahoma"/>
          <w:sz w:val="24"/>
          <w:szCs w:val="24"/>
          <w:lang w:eastAsia="en-US"/>
        </w:rPr>
      </w:pPr>
      <w:r w:rsidRPr="000A41C2">
        <w:rPr>
          <w:rFonts w:ascii="Tahoma" w:eastAsia="Times New Roman" w:hAnsi="Tahoma" w:cs="Tahoma"/>
          <w:color w:val="000000"/>
          <w:sz w:val="24"/>
          <w:szCs w:val="24"/>
          <w:lang w:eastAsia="en-US"/>
        </w:rPr>
        <w:t xml:space="preserve">      </w:t>
      </w:r>
      <w:r w:rsidRPr="000A41C2">
        <w:rPr>
          <w:rFonts w:ascii="Tahoma" w:eastAsia="Times New Roman" w:hAnsi="Tahoma" w:cs="Tahoma"/>
          <w:color w:val="000088"/>
          <w:sz w:val="24"/>
          <w:szCs w:val="24"/>
          <w:lang w:eastAsia="en-US"/>
        </w:rPr>
        <w:t>&lt;/form&gt;</w:t>
      </w:r>
    </w:p>
    <w:p w:rsidR="00D4287A" w:rsidRDefault="00D4287A" w:rsidP="00E3032E">
      <w:pPr>
        <w:spacing w:line="360" w:lineRule="auto"/>
        <w:rPr>
          <w:rFonts w:ascii="Tahoma" w:hAnsi="Tahoma" w:cs="Tahoma"/>
          <w:sz w:val="24"/>
          <w:szCs w:val="24"/>
        </w:rPr>
      </w:pPr>
    </w:p>
    <w:p w:rsidR="00064C26" w:rsidRDefault="00064C26" w:rsidP="00E3032E">
      <w:pPr>
        <w:spacing w:line="360" w:lineRule="auto"/>
        <w:rPr>
          <w:rFonts w:ascii="Tahoma" w:hAnsi="Tahoma" w:cs="Tahoma"/>
          <w:sz w:val="24"/>
          <w:szCs w:val="24"/>
        </w:rPr>
      </w:pPr>
    </w:p>
    <w:p w:rsidR="00D454D1" w:rsidRPr="00D454D1" w:rsidRDefault="00D454D1" w:rsidP="00D454D1">
      <w:pPr>
        <w:jc w:val="center"/>
        <w:rPr>
          <w:rFonts w:ascii="Tahoma" w:hAnsi="Tahoma" w:cs="Tahoma"/>
          <w:b/>
          <w:sz w:val="24"/>
          <w:szCs w:val="24"/>
          <w:u w:val="single"/>
        </w:rPr>
      </w:pPr>
      <w:r>
        <w:rPr>
          <w:rFonts w:ascii="Tahoma" w:hAnsi="Tahoma" w:cs="Tahoma"/>
          <w:b/>
          <w:sz w:val="24"/>
          <w:szCs w:val="24"/>
          <w:u w:val="single"/>
        </w:rPr>
        <w:t>HTML M</w:t>
      </w:r>
      <w:r w:rsidRPr="00D454D1">
        <w:rPr>
          <w:rFonts w:ascii="Tahoma" w:hAnsi="Tahoma" w:cs="Tahoma"/>
          <w:b/>
          <w:sz w:val="24"/>
          <w:szCs w:val="24"/>
          <w:u w:val="single"/>
        </w:rPr>
        <w:t>arquee</w:t>
      </w:r>
    </w:p>
    <w:p w:rsidR="00D454D1" w:rsidRPr="00D454D1" w:rsidRDefault="00D454D1" w:rsidP="00D454D1">
      <w:pPr>
        <w:spacing w:line="360" w:lineRule="auto"/>
        <w:rPr>
          <w:rFonts w:ascii="Tahoma" w:hAnsi="Tahoma" w:cs="Tahoma"/>
          <w:sz w:val="24"/>
          <w:szCs w:val="24"/>
        </w:rPr>
      </w:pPr>
      <w:r w:rsidRPr="00D454D1">
        <w:rPr>
          <w:rFonts w:ascii="Tahoma" w:hAnsi="Tahoma" w:cs="Tahoma"/>
          <w:sz w:val="24"/>
          <w:szCs w:val="24"/>
        </w:rPr>
        <w:t>An HTML marquee is a scrolling piece of text displayed either horizontally across or vertically down your webpage depending on the settings. This is created by using HTML &lt;marquees&gt; tag.</w:t>
      </w:r>
    </w:p>
    <w:p w:rsidR="00D454D1" w:rsidRDefault="00D454D1" w:rsidP="00D454D1">
      <w:pPr>
        <w:spacing w:line="360" w:lineRule="auto"/>
        <w:rPr>
          <w:rFonts w:ascii="Tahoma" w:hAnsi="Tahoma" w:cs="Tahoma"/>
          <w:sz w:val="24"/>
          <w:szCs w:val="24"/>
        </w:rPr>
      </w:pPr>
      <w:r>
        <w:rPr>
          <w:rFonts w:ascii="Tahoma" w:hAnsi="Tahoma" w:cs="Tahoma"/>
          <w:sz w:val="24"/>
          <w:szCs w:val="24"/>
        </w:rPr>
        <w:t>Syntax:</w:t>
      </w:r>
    </w:p>
    <w:p w:rsidR="00D454D1" w:rsidRPr="00D454D1" w:rsidRDefault="00D454D1" w:rsidP="00D454D1">
      <w:pPr>
        <w:spacing w:line="360" w:lineRule="auto"/>
        <w:ind w:left="420"/>
        <w:rPr>
          <w:rFonts w:ascii="Tahoma" w:hAnsi="Tahoma" w:cs="Tahoma"/>
          <w:sz w:val="24"/>
          <w:szCs w:val="24"/>
        </w:rPr>
      </w:pPr>
      <w:r w:rsidRPr="00D454D1">
        <w:rPr>
          <w:rFonts w:ascii="Tahoma" w:hAnsi="Tahoma" w:cs="Tahoma"/>
          <w:sz w:val="24"/>
          <w:szCs w:val="24"/>
        </w:rPr>
        <w:t>&lt;marquee attribute_name = "attribute_value"....more attributes&gt;</w:t>
      </w:r>
    </w:p>
    <w:p w:rsidR="00D454D1" w:rsidRDefault="00D454D1" w:rsidP="00D454D1">
      <w:pPr>
        <w:spacing w:line="360" w:lineRule="auto"/>
        <w:ind w:left="420"/>
        <w:rPr>
          <w:rFonts w:ascii="Tahoma" w:hAnsi="Tahoma" w:cs="Tahoma"/>
          <w:sz w:val="24"/>
          <w:szCs w:val="24"/>
        </w:rPr>
      </w:pPr>
      <w:r w:rsidRPr="00D454D1">
        <w:rPr>
          <w:rFonts w:ascii="Tahoma" w:hAnsi="Tahoma" w:cs="Tahoma"/>
          <w:sz w:val="24"/>
          <w:szCs w:val="24"/>
        </w:rPr>
        <w:lastRenderedPageBreak/>
        <w:t xml:space="preserve"> One or more lines or text message or image &lt;/marquee&gt;</w:t>
      </w:r>
    </w:p>
    <w:p w:rsidR="00D454D1" w:rsidRPr="00D454D1" w:rsidRDefault="00D454D1" w:rsidP="00D454D1">
      <w:pPr>
        <w:spacing w:line="360" w:lineRule="auto"/>
        <w:rPr>
          <w:rFonts w:ascii="Tahoma" w:hAnsi="Tahoma" w:cs="Tahoma"/>
          <w:b/>
          <w:sz w:val="24"/>
          <w:szCs w:val="24"/>
        </w:rPr>
      </w:pPr>
      <w:r w:rsidRPr="00D454D1">
        <w:rPr>
          <w:rFonts w:ascii="Tahoma" w:hAnsi="Tahoma" w:cs="Tahoma"/>
          <w:b/>
          <w:sz w:val="24"/>
          <w:szCs w:val="24"/>
        </w:rPr>
        <w:t>The &lt;marquee&gt; Tag Attributes</w:t>
      </w:r>
    </w:p>
    <w:p w:rsidR="00D454D1" w:rsidRPr="00D454D1" w:rsidRDefault="00D454D1" w:rsidP="00D454D1">
      <w:pPr>
        <w:spacing w:line="360" w:lineRule="auto"/>
        <w:ind w:left="420"/>
        <w:rPr>
          <w:rFonts w:ascii="Tahoma" w:hAnsi="Tahoma" w:cs="Tahoma"/>
          <w:sz w:val="24"/>
          <w:szCs w:val="24"/>
        </w:rPr>
      </w:pPr>
      <w:r w:rsidRPr="00D454D1">
        <w:rPr>
          <w:rFonts w:ascii="Tahoma" w:hAnsi="Tahoma" w:cs="Tahoma"/>
          <w:b/>
          <w:sz w:val="24"/>
          <w:szCs w:val="24"/>
        </w:rPr>
        <w:t>Width</w:t>
      </w:r>
      <w:r>
        <w:rPr>
          <w:rFonts w:ascii="Tahoma" w:hAnsi="Tahoma" w:cs="Tahoma"/>
          <w:sz w:val="24"/>
          <w:szCs w:val="24"/>
        </w:rPr>
        <w:t xml:space="preserve">: </w:t>
      </w:r>
      <w:r w:rsidRPr="00D454D1">
        <w:rPr>
          <w:rFonts w:ascii="Tahoma" w:hAnsi="Tahoma" w:cs="Tahoma"/>
          <w:sz w:val="24"/>
          <w:szCs w:val="24"/>
        </w:rPr>
        <w:t>This specifies the width of the marquee. This can be a value like 10 or 20% etc.</w:t>
      </w:r>
    </w:p>
    <w:p w:rsidR="00D454D1" w:rsidRPr="00D454D1" w:rsidRDefault="00D454D1" w:rsidP="00D454D1">
      <w:pPr>
        <w:spacing w:line="360" w:lineRule="auto"/>
        <w:ind w:left="420"/>
        <w:rPr>
          <w:rFonts w:ascii="Tahoma" w:hAnsi="Tahoma" w:cs="Tahoma"/>
          <w:sz w:val="24"/>
          <w:szCs w:val="24"/>
        </w:rPr>
      </w:pPr>
      <w:r w:rsidRPr="00D454D1">
        <w:rPr>
          <w:rFonts w:ascii="Tahoma" w:hAnsi="Tahoma" w:cs="Tahoma"/>
          <w:b/>
          <w:sz w:val="24"/>
          <w:szCs w:val="24"/>
        </w:rPr>
        <w:t>Height</w:t>
      </w:r>
      <w:r>
        <w:rPr>
          <w:rFonts w:ascii="Tahoma" w:hAnsi="Tahoma" w:cs="Tahoma"/>
          <w:sz w:val="24"/>
          <w:szCs w:val="24"/>
        </w:rPr>
        <w:t xml:space="preserve">: </w:t>
      </w:r>
      <w:r w:rsidRPr="00D454D1">
        <w:rPr>
          <w:rFonts w:ascii="Tahoma" w:hAnsi="Tahoma" w:cs="Tahoma"/>
          <w:sz w:val="24"/>
          <w:szCs w:val="24"/>
        </w:rPr>
        <w:t xml:space="preserve">This specifies the height of the marquee. </w:t>
      </w:r>
    </w:p>
    <w:p w:rsidR="00D454D1" w:rsidRDefault="00D454D1" w:rsidP="00D454D1">
      <w:pPr>
        <w:spacing w:line="360" w:lineRule="auto"/>
        <w:ind w:left="420"/>
        <w:rPr>
          <w:rFonts w:ascii="Tahoma" w:hAnsi="Tahoma" w:cs="Tahoma"/>
          <w:sz w:val="24"/>
          <w:szCs w:val="24"/>
        </w:rPr>
      </w:pPr>
      <w:r w:rsidRPr="00D454D1">
        <w:rPr>
          <w:rFonts w:ascii="Tahoma" w:hAnsi="Tahoma" w:cs="Tahoma"/>
          <w:b/>
          <w:sz w:val="24"/>
          <w:szCs w:val="24"/>
        </w:rPr>
        <w:t>Direction</w:t>
      </w:r>
      <w:r>
        <w:rPr>
          <w:rFonts w:ascii="Tahoma" w:hAnsi="Tahoma" w:cs="Tahoma"/>
          <w:sz w:val="24"/>
          <w:szCs w:val="24"/>
        </w:rPr>
        <w:t xml:space="preserve">: </w:t>
      </w:r>
      <w:r w:rsidRPr="00D454D1">
        <w:rPr>
          <w:rFonts w:ascii="Tahoma" w:hAnsi="Tahoma" w:cs="Tahoma"/>
          <w:sz w:val="24"/>
          <w:szCs w:val="24"/>
        </w:rPr>
        <w:t xml:space="preserve">This specifies the direction in which marquee should scroll. This can be a value like up, down, left or right. </w:t>
      </w:r>
    </w:p>
    <w:p w:rsidR="00D454D1" w:rsidRPr="00D454D1" w:rsidRDefault="00D454D1" w:rsidP="00D454D1">
      <w:pPr>
        <w:spacing w:line="360" w:lineRule="auto"/>
        <w:ind w:left="420"/>
        <w:rPr>
          <w:rFonts w:ascii="Tahoma" w:hAnsi="Tahoma" w:cs="Tahoma"/>
          <w:sz w:val="24"/>
          <w:szCs w:val="24"/>
        </w:rPr>
      </w:pPr>
      <w:r w:rsidRPr="00D454D1">
        <w:rPr>
          <w:rFonts w:ascii="Tahoma" w:hAnsi="Tahoma" w:cs="Tahoma"/>
          <w:b/>
          <w:sz w:val="24"/>
          <w:szCs w:val="24"/>
        </w:rPr>
        <w:t>Behavior</w:t>
      </w:r>
      <w:r>
        <w:rPr>
          <w:rFonts w:ascii="Tahoma" w:hAnsi="Tahoma" w:cs="Tahoma"/>
          <w:sz w:val="24"/>
          <w:szCs w:val="24"/>
        </w:rPr>
        <w:t xml:space="preserve">: </w:t>
      </w:r>
      <w:r w:rsidRPr="00D454D1">
        <w:rPr>
          <w:rFonts w:ascii="Tahoma" w:hAnsi="Tahoma" w:cs="Tahoma"/>
          <w:sz w:val="24"/>
          <w:szCs w:val="24"/>
        </w:rPr>
        <w:t>This specifies the type of scrolling of the marquee. This can have a value like scroll, slide and alternate.</w:t>
      </w:r>
    </w:p>
    <w:p w:rsidR="00D454D1" w:rsidRPr="00D454D1" w:rsidRDefault="00D454D1" w:rsidP="00D454D1">
      <w:pPr>
        <w:spacing w:line="360" w:lineRule="auto"/>
        <w:ind w:left="420"/>
        <w:rPr>
          <w:rFonts w:ascii="Tahoma" w:hAnsi="Tahoma" w:cs="Tahoma"/>
          <w:sz w:val="24"/>
          <w:szCs w:val="24"/>
        </w:rPr>
      </w:pPr>
      <w:r w:rsidRPr="00D454D1">
        <w:rPr>
          <w:rFonts w:ascii="Tahoma" w:hAnsi="Tahoma" w:cs="Tahoma"/>
          <w:b/>
          <w:sz w:val="24"/>
          <w:szCs w:val="24"/>
        </w:rPr>
        <w:t>Scrolldelay</w:t>
      </w:r>
      <w:r>
        <w:rPr>
          <w:rFonts w:ascii="Tahoma" w:hAnsi="Tahoma" w:cs="Tahoma"/>
          <w:sz w:val="24"/>
          <w:szCs w:val="24"/>
        </w:rPr>
        <w:t xml:space="preserve">: </w:t>
      </w:r>
      <w:r w:rsidRPr="00D454D1">
        <w:rPr>
          <w:rFonts w:ascii="Tahoma" w:hAnsi="Tahoma" w:cs="Tahoma"/>
          <w:sz w:val="24"/>
          <w:szCs w:val="24"/>
        </w:rPr>
        <w:t>This specifies how long to delay between each jump. This will have a value like 10 etc.</w:t>
      </w:r>
    </w:p>
    <w:p w:rsidR="00D454D1" w:rsidRDefault="00D454D1" w:rsidP="00D454D1">
      <w:pPr>
        <w:spacing w:line="360" w:lineRule="auto"/>
        <w:ind w:left="420"/>
        <w:rPr>
          <w:rFonts w:ascii="Tahoma" w:hAnsi="Tahoma" w:cs="Tahoma"/>
          <w:sz w:val="24"/>
          <w:szCs w:val="24"/>
        </w:rPr>
      </w:pPr>
      <w:r w:rsidRPr="00D454D1">
        <w:rPr>
          <w:rFonts w:ascii="Tahoma" w:hAnsi="Tahoma" w:cs="Tahoma"/>
          <w:b/>
          <w:sz w:val="24"/>
          <w:szCs w:val="24"/>
        </w:rPr>
        <w:t>Scrollamount</w:t>
      </w:r>
      <w:r>
        <w:rPr>
          <w:rFonts w:ascii="Tahoma" w:hAnsi="Tahoma" w:cs="Tahoma"/>
          <w:sz w:val="24"/>
          <w:szCs w:val="24"/>
        </w:rPr>
        <w:t xml:space="preserve">: </w:t>
      </w:r>
      <w:r w:rsidRPr="00D454D1">
        <w:rPr>
          <w:rFonts w:ascii="Tahoma" w:hAnsi="Tahoma" w:cs="Tahoma"/>
          <w:sz w:val="24"/>
          <w:szCs w:val="24"/>
        </w:rPr>
        <w:t>This specifies the speed of marquee text. This can have a value like 10 etc.</w:t>
      </w:r>
    </w:p>
    <w:p w:rsidR="00D454D1" w:rsidRPr="00D454D1" w:rsidRDefault="00D454D1" w:rsidP="00D454D1">
      <w:pPr>
        <w:spacing w:line="360" w:lineRule="auto"/>
        <w:ind w:left="420"/>
        <w:rPr>
          <w:rFonts w:ascii="Tahoma" w:hAnsi="Tahoma" w:cs="Tahoma"/>
          <w:sz w:val="24"/>
          <w:szCs w:val="24"/>
        </w:rPr>
      </w:pPr>
      <w:r w:rsidRPr="00D454D1">
        <w:rPr>
          <w:rFonts w:ascii="Tahoma" w:hAnsi="Tahoma" w:cs="Tahoma"/>
          <w:b/>
          <w:sz w:val="24"/>
          <w:szCs w:val="24"/>
        </w:rPr>
        <w:t>Loop</w:t>
      </w:r>
      <w:r>
        <w:rPr>
          <w:rFonts w:ascii="Tahoma" w:hAnsi="Tahoma" w:cs="Tahoma"/>
          <w:sz w:val="24"/>
          <w:szCs w:val="24"/>
        </w:rPr>
        <w:t xml:space="preserve">: </w:t>
      </w:r>
      <w:r w:rsidRPr="00D454D1">
        <w:rPr>
          <w:rFonts w:ascii="Tahoma" w:hAnsi="Tahoma" w:cs="Tahoma"/>
          <w:sz w:val="24"/>
          <w:szCs w:val="24"/>
        </w:rPr>
        <w:t>This specifies how many times to loop. The default value is INFINITE, which means that the marquee loops endlessly.</w:t>
      </w:r>
    </w:p>
    <w:p w:rsidR="00D454D1" w:rsidRPr="00D454D1" w:rsidRDefault="00D454D1" w:rsidP="00D454D1">
      <w:pPr>
        <w:spacing w:line="360" w:lineRule="auto"/>
        <w:ind w:left="420"/>
        <w:rPr>
          <w:rFonts w:ascii="Tahoma" w:hAnsi="Tahoma" w:cs="Tahoma"/>
          <w:sz w:val="24"/>
          <w:szCs w:val="24"/>
        </w:rPr>
      </w:pPr>
      <w:r w:rsidRPr="00D454D1">
        <w:rPr>
          <w:rFonts w:ascii="Tahoma" w:hAnsi="Tahoma" w:cs="Tahoma"/>
          <w:b/>
          <w:sz w:val="24"/>
          <w:szCs w:val="24"/>
        </w:rPr>
        <w:t>Bgcolor</w:t>
      </w:r>
      <w:r>
        <w:rPr>
          <w:rFonts w:ascii="Tahoma" w:hAnsi="Tahoma" w:cs="Tahoma"/>
          <w:sz w:val="24"/>
          <w:szCs w:val="24"/>
        </w:rPr>
        <w:t xml:space="preserve">: </w:t>
      </w:r>
      <w:r w:rsidRPr="00D454D1">
        <w:rPr>
          <w:rFonts w:ascii="Tahoma" w:hAnsi="Tahoma" w:cs="Tahoma"/>
          <w:sz w:val="24"/>
          <w:szCs w:val="24"/>
        </w:rPr>
        <w:t>This specifies background color in terms of color name or color hex value.</w:t>
      </w:r>
    </w:p>
    <w:p w:rsidR="00D454D1" w:rsidRPr="00D454D1" w:rsidRDefault="00D454D1" w:rsidP="00D454D1">
      <w:pPr>
        <w:spacing w:line="360" w:lineRule="auto"/>
        <w:ind w:left="420"/>
        <w:rPr>
          <w:rFonts w:ascii="Tahoma" w:hAnsi="Tahoma" w:cs="Tahoma"/>
          <w:sz w:val="24"/>
          <w:szCs w:val="24"/>
        </w:rPr>
      </w:pPr>
      <w:r w:rsidRPr="00D454D1">
        <w:rPr>
          <w:rFonts w:ascii="Tahoma" w:hAnsi="Tahoma" w:cs="Tahoma"/>
          <w:b/>
          <w:sz w:val="24"/>
          <w:szCs w:val="24"/>
        </w:rPr>
        <w:t>Hspace</w:t>
      </w:r>
      <w:r>
        <w:rPr>
          <w:rFonts w:ascii="Tahoma" w:hAnsi="Tahoma" w:cs="Tahoma"/>
          <w:sz w:val="24"/>
          <w:szCs w:val="24"/>
        </w:rPr>
        <w:t xml:space="preserve">: </w:t>
      </w:r>
      <w:r w:rsidRPr="00D454D1">
        <w:rPr>
          <w:rFonts w:ascii="Tahoma" w:hAnsi="Tahoma" w:cs="Tahoma"/>
          <w:sz w:val="24"/>
          <w:szCs w:val="24"/>
        </w:rPr>
        <w:t>This specifies horizontal space around the marquee.</w:t>
      </w:r>
    </w:p>
    <w:p w:rsidR="00D454D1" w:rsidRDefault="00D454D1" w:rsidP="00D454D1">
      <w:pPr>
        <w:spacing w:line="360" w:lineRule="auto"/>
        <w:ind w:left="420"/>
        <w:rPr>
          <w:rFonts w:ascii="Tahoma" w:hAnsi="Tahoma" w:cs="Tahoma"/>
          <w:sz w:val="24"/>
          <w:szCs w:val="24"/>
        </w:rPr>
      </w:pPr>
      <w:r w:rsidRPr="00D454D1">
        <w:rPr>
          <w:rFonts w:ascii="Tahoma" w:hAnsi="Tahoma" w:cs="Tahoma"/>
          <w:b/>
          <w:sz w:val="24"/>
          <w:szCs w:val="24"/>
        </w:rPr>
        <w:t>Vspace</w:t>
      </w:r>
      <w:r>
        <w:rPr>
          <w:rFonts w:ascii="Tahoma" w:hAnsi="Tahoma" w:cs="Tahoma"/>
          <w:sz w:val="24"/>
          <w:szCs w:val="24"/>
        </w:rPr>
        <w:t xml:space="preserve">: </w:t>
      </w:r>
      <w:r w:rsidRPr="00D454D1">
        <w:rPr>
          <w:rFonts w:ascii="Tahoma" w:hAnsi="Tahoma" w:cs="Tahoma"/>
          <w:sz w:val="24"/>
          <w:szCs w:val="24"/>
        </w:rPr>
        <w:t>This specifies vertical space around the marquee.</w:t>
      </w:r>
    </w:p>
    <w:p w:rsidR="00D454D1" w:rsidRDefault="00D454D1" w:rsidP="00D454D1">
      <w:pPr>
        <w:spacing w:line="360" w:lineRule="auto"/>
        <w:rPr>
          <w:rFonts w:ascii="Tahoma" w:hAnsi="Tahoma" w:cs="Tahoma"/>
          <w:b/>
          <w:sz w:val="24"/>
          <w:szCs w:val="24"/>
        </w:rPr>
      </w:pPr>
    </w:p>
    <w:p w:rsidR="00D454D1" w:rsidRDefault="00D454D1" w:rsidP="00D454D1">
      <w:pPr>
        <w:spacing w:line="360" w:lineRule="auto"/>
        <w:rPr>
          <w:rFonts w:ascii="Tahoma" w:hAnsi="Tahoma" w:cs="Tahoma"/>
          <w:b/>
          <w:sz w:val="24"/>
          <w:szCs w:val="24"/>
        </w:rPr>
      </w:pPr>
    </w:p>
    <w:p w:rsidR="00D454D1" w:rsidRDefault="00D454D1" w:rsidP="00D454D1">
      <w:pPr>
        <w:spacing w:line="360" w:lineRule="auto"/>
        <w:rPr>
          <w:rFonts w:ascii="Tahoma" w:hAnsi="Tahoma" w:cs="Tahoma"/>
          <w:sz w:val="24"/>
          <w:szCs w:val="24"/>
        </w:rPr>
      </w:pPr>
      <w:r>
        <w:rPr>
          <w:rFonts w:ascii="Tahoma" w:hAnsi="Tahoma" w:cs="Tahoma"/>
          <w:b/>
          <w:sz w:val="24"/>
          <w:szCs w:val="24"/>
        </w:rPr>
        <w:t>Example</w:t>
      </w:r>
      <w:r w:rsidRPr="00D454D1">
        <w:rPr>
          <w:rFonts w:ascii="Tahoma" w:hAnsi="Tahoma" w:cs="Tahoma"/>
          <w:sz w:val="24"/>
          <w:szCs w:val="24"/>
        </w:rPr>
        <w:t>:</w:t>
      </w:r>
    </w:p>
    <w:p w:rsidR="00D454D1" w:rsidRPr="00D454D1" w:rsidRDefault="00D454D1" w:rsidP="00D454D1">
      <w:pPr>
        <w:spacing w:line="360" w:lineRule="auto"/>
        <w:rPr>
          <w:rFonts w:ascii="Tahoma" w:hAnsi="Tahoma" w:cs="Tahoma"/>
          <w:sz w:val="24"/>
          <w:szCs w:val="24"/>
        </w:rPr>
      </w:pPr>
      <w:r w:rsidRPr="00D454D1">
        <w:rPr>
          <w:rFonts w:ascii="Tahoma" w:hAnsi="Tahoma" w:cs="Tahoma"/>
          <w:sz w:val="24"/>
          <w:szCs w:val="24"/>
        </w:rPr>
        <w:t xml:space="preserve">&lt;html&gt; </w:t>
      </w:r>
    </w:p>
    <w:p w:rsidR="00D454D1" w:rsidRDefault="00D454D1" w:rsidP="00D454D1">
      <w:pPr>
        <w:spacing w:line="360" w:lineRule="auto"/>
        <w:rPr>
          <w:rFonts w:ascii="Tahoma" w:hAnsi="Tahoma" w:cs="Tahoma"/>
          <w:sz w:val="24"/>
          <w:szCs w:val="24"/>
        </w:rPr>
      </w:pPr>
      <w:r w:rsidRPr="00D454D1">
        <w:rPr>
          <w:rFonts w:ascii="Tahoma" w:hAnsi="Tahoma" w:cs="Tahoma"/>
          <w:sz w:val="24"/>
          <w:szCs w:val="24"/>
        </w:rPr>
        <w:t xml:space="preserve">   &lt;head&gt;       </w:t>
      </w:r>
    </w:p>
    <w:p w:rsidR="00D454D1" w:rsidRDefault="00D454D1" w:rsidP="00D454D1">
      <w:pPr>
        <w:spacing w:line="360" w:lineRule="auto"/>
        <w:rPr>
          <w:rFonts w:ascii="Tahoma" w:hAnsi="Tahoma" w:cs="Tahoma"/>
          <w:sz w:val="24"/>
          <w:szCs w:val="24"/>
        </w:rPr>
      </w:pPr>
      <w:r>
        <w:rPr>
          <w:rFonts w:ascii="Tahoma" w:hAnsi="Tahoma" w:cs="Tahoma"/>
          <w:sz w:val="24"/>
          <w:szCs w:val="24"/>
        </w:rPr>
        <w:t xml:space="preserve">     </w:t>
      </w:r>
      <w:r w:rsidRPr="00D454D1">
        <w:rPr>
          <w:rFonts w:ascii="Tahoma" w:hAnsi="Tahoma" w:cs="Tahoma"/>
          <w:sz w:val="24"/>
          <w:szCs w:val="24"/>
        </w:rPr>
        <w:t xml:space="preserve">&lt;title&gt;HTML marquee Tag&lt;/title&gt; </w:t>
      </w:r>
    </w:p>
    <w:p w:rsidR="00D454D1" w:rsidRPr="00D454D1" w:rsidRDefault="00D454D1" w:rsidP="00D454D1">
      <w:pPr>
        <w:spacing w:line="360" w:lineRule="auto"/>
        <w:rPr>
          <w:rFonts w:ascii="Tahoma" w:hAnsi="Tahoma" w:cs="Tahoma"/>
          <w:sz w:val="24"/>
          <w:szCs w:val="24"/>
        </w:rPr>
      </w:pPr>
      <w:r w:rsidRPr="00D454D1">
        <w:rPr>
          <w:rFonts w:ascii="Tahoma" w:hAnsi="Tahoma" w:cs="Tahoma"/>
          <w:sz w:val="24"/>
          <w:szCs w:val="24"/>
        </w:rPr>
        <w:t xml:space="preserve">   &lt;/head&gt;</w:t>
      </w:r>
    </w:p>
    <w:p w:rsidR="00D454D1" w:rsidRPr="00D454D1" w:rsidRDefault="00D454D1" w:rsidP="00D454D1">
      <w:pPr>
        <w:spacing w:line="360" w:lineRule="auto"/>
        <w:rPr>
          <w:rFonts w:ascii="Tahoma" w:hAnsi="Tahoma" w:cs="Tahoma"/>
          <w:sz w:val="24"/>
          <w:szCs w:val="24"/>
        </w:rPr>
      </w:pPr>
      <w:r w:rsidRPr="00D454D1">
        <w:rPr>
          <w:rFonts w:ascii="Tahoma" w:hAnsi="Tahoma" w:cs="Tahoma"/>
          <w:sz w:val="24"/>
          <w:szCs w:val="24"/>
        </w:rPr>
        <w:lastRenderedPageBreak/>
        <w:t xml:space="preserve">   &lt;body&gt;</w:t>
      </w:r>
    </w:p>
    <w:p w:rsidR="00D454D1" w:rsidRDefault="00D454D1" w:rsidP="00D454D1">
      <w:pPr>
        <w:spacing w:line="360" w:lineRule="auto"/>
        <w:rPr>
          <w:rFonts w:ascii="Tahoma" w:hAnsi="Tahoma" w:cs="Tahoma"/>
          <w:sz w:val="24"/>
          <w:szCs w:val="24"/>
        </w:rPr>
      </w:pPr>
      <w:r>
        <w:rPr>
          <w:rFonts w:ascii="Tahoma" w:hAnsi="Tahoma" w:cs="Tahoma"/>
          <w:sz w:val="24"/>
          <w:szCs w:val="24"/>
        </w:rPr>
        <w:t xml:space="preserve">     </w:t>
      </w:r>
      <w:r w:rsidRPr="00D454D1">
        <w:rPr>
          <w:rFonts w:ascii="Tahoma" w:hAnsi="Tahoma" w:cs="Tahoma"/>
          <w:sz w:val="24"/>
          <w:szCs w:val="24"/>
        </w:rPr>
        <w:t xml:space="preserve">&lt;marquee behavior="alternate" </w:t>
      </w:r>
      <w:r>
        <w:rPr>
          <w:rFonts w:ascii="Tahoma" w:hAnsi="Tahoma" w:cs="Tahoma"/>
          <w:sz w:val="24"/>
          <w:szCs w:val="24"/>
        </w:rPr>
        <w:t>b</w:t>
      </w:r>
      <w:r w:rsidRPr="00D454D1">
        <w:rPr>
          <w:rFonts w:ascii="Tahoma" w:hAnsi="Tahoma" w:cs="Tahoma"/>
          <w:sz w:val="24"/>
          <w:szCs w:val="24"/>
        </w:rPr>
        <w:t>gcolor="red"&gt;</w:t>
      </w:r>
      <w:r>
        <w:rPr>
          <w:rFonts w:ascii="Tahoma" w:hAnsi="Tahoma" w:cs="Tahoma"/>
          <w:sz w:val="24"/>
          <w:szCs w:val="24"/>
        </w:rPr>
        <w:t xml:space="preserve"> </w:t>
      </w:r>
      <w:r w:rsidRPr="00D454D1">
        <w:rPr>
          <w:rFonts w:ascii="Tahoma" w:hAnsi="Tahoma" w:cs="Tahoma"/>
          <w:sz w:val="24"/>
          <w:szCs w:val="24"/>
        </w:rPr>
        <w:t>&lt;b&gt;</w:t>
      </w:r>
      <w:r>
        <w:rPr>
          <w:rFonts w:ascii="Tahoma" w:hAnsi="Tahoma" w:cs="Tahoma"/>
          <w:sz w:val="24"/>
          <w:szCs w:val="24"/>
        </w:rPr>
        <w:t xml:space="preserve"> </w:t>
      </w:r>
      <w:r w:rsidRPr="00D454D1">
        <w:rPr>
          <w:rFonts w:ascii="Tahoma" w:hAnsi="Tahoma" w:cs="Tahoma"/>
          <w:sz w:val="24"/>
          <w:szCs w:val="24"/>
        </w:rPr>
        <w:t>MARQUEE</w:t>
      </w:r>
      <w:r>
        <w:rPr>
          <w:rFonts w:ascii="Tahoma" w:hAnsi="Tahoma" w:cs="Tahoma"/>
          <w:sz w:val="24"/>
          <w:szCs w:val="24"/>
        </w:rPr>
        <w:t xml:space="preserve"> </w:t>
      </w:r>
      <w:r w:rsidRPr="00D454D1">
        <w:rPr>
          <w:rFonts w:ascii="Tahoma" w:hAnsi="Tahoma" w:cs="Tahoma"/>
          <w:sz w:val="24"/>
          <w:szCs w:val="24"/>
        </w:rPr>
        <w:t>&lt;/b&gt;</w:t>
      </w:r>
      <w:r>
        <w:rPr>
          <w:rFonts w:ascii="Tahoma" w:hAnsi="Tahoma" w:cs="Tahoma"/>
          <w:sz w:val="24"/>
          <w:szCs w:val="24"/>
        </w:rPr>
        <w:t xml:space="preserve">    </w:t>
      </w:r>
    </w:p>
    <w:p w:rsidR="00D454D1" w:rsidRPr="00D454D1" w:rsidRDefault="00D454D1" w:rsidP="00D454D1">
      <w:pPr>
        <w:spacing w:line="360" w:lineRule="auto"/>
        <w:rPr>
          <w:rFonts w:ascii="Tahoma" w:hAnsi="Tahoma" w:cs="Tahoma"/>
          <w:sz w:val="24"/>
          <w:szCs w:val="24"/>
        </w:rPr>
      </w:pPr>
      <w:r>
        <w:rPr>
          <w:rFonts w:ascii="Tahoma" w:hAnsi="Tahoma" w:cs="Tahoma"/>
          <w:sz w:val="24"/>
          <w:szCs w:val="24"/>
        </w:rPr>
        <w:t xml:space="preserve">     </w:t>
      </w:r>
      <w:r w:rsidRPr="00D454D1">
        <w:rPr>
          <w:rFonts w:ascii="Tahoma" w:hAnsi="Tahoma" w:cs="Tahoma"/>
          <w:sz w:val="24"/>
          <w:szCs w:val="24"/>
        </w:rPr>
        <w:t>&lt;/marquee&gt;</w:t>
      </w:r>
      <w:r>
        <w:rPr>
          <w:rFonts w:ascii="Tahoma" w:hAnsi="Tahoma" w:cs="Tahoma"/>
          <w:sz w:val="24"/>
          <w:szCs w:val="24"/>
        </w:rPr>
        <w:t xml:space="preserve"> </w:t>
      </w:r>
      <w:r w:rsidRPr="00D454D1">
        <w:rPr>
          <w:rFonts w:ascii="Tahoma" w:hAnsi="Tahoma" w:cs="Tahoma"/>
          <w:sz w:val="24"/>
          <w:szCs w:val="24"/>
        </w:rPr>
        <w:t>&lt;/br&gt;</w:t>
      </w:r>
    </w:p>
    <w:p w:rsidR="00D454D1" w:rsidRPr="00D454D1" w:rsidRDefault="00D454D1" w:rsidP="00D454D1">
      <w:pPr>
        <w:spacing w:line="360" w:lineRule="auto"/>
        <w:rPr>
          <w:rFonts w:ascii="Tahoma" w:hAnsi="Tahoma" w:cs="Tahoma"/>
          <w:sz w:val="24"/>
          <w:szCs w:val="24"/>
        </w:rPr>
      </w:pPr>
      <w:r w:rsidRPr="00D454D1">
        <w:rPr>
          <w:rFonts w:ascii="Tahoma" w:hAnsi="Tahoma" w:cs="Tahoma"/>
          <w:sz w:val="24"/>
          <w:szCs w:val="24"/>
        </w:rPr>
        <w:t xml:space="preserve">     &lt;marquee width = "50</w:t>
      </w:r>
      <w:r>
        <w:rPr>
          <w:rFonts w:ascii="Tahoma" w:hAnsi="Tahoma" w:cs="Tahoma"/>
          <w:sz w:val="24"/>
          <w:szCs w:val="24"/>
        </w:rPr>
        <w:t>%" direction="down"&gt;This</w:t>
      </w:r>
      <w:r w:rsidRPr="00D454D1">
        <w:rPr>
          <w:rFonts w:ascii="Tahoma" w:hAnsi="Tahoma" w:cs="Tahoma"/>
          <w:sz w:val="24"/>
          <w:szCs w:val="24"/>
        </w:rPr>
        <w:t xml:space="preserve"> will take only 50% width</w:t>
      </w:r>
      <w:r>
        <w:rPr>
          <w:rFonts w:ascii="Tahoma" w:hAnsi="Tahoma" w:cs="Tahoma"/>
          <w:sz w:val="24"/>
          <w:szCs w:val="24"/>
        </w:rPr>
        <w:t xml:space="preserve"> </w:t>
      </w:r>
      <w:r w:rsidRPr="00D454D1">
        <w:rPr>
          <w:rFonts w:ascii="Tahoma" w:hAnsi="Tahoma" w:cs="Tahoma"/>
          <w:sz w:val="24"/>
          <w:szCs w:val="24"/>
        </w:rPr>
        <w:t>&lt;/marquee&gt;</w:t>
      </w:r>
    </w:p>
    <w:p w:rsidR="00D454D1" w:rsidRPr="00D454D1" w:rsidRDefault="00D454D1" w:rsidP="00D454D1">
      <w:pPr>
        <w:spacing w:line="360" w:lineRule="auto"/>
        <w:rPr>
          <w:rFonts w:ascii="Tahoma" w:hAnsi="Tahoma" w:cs="Tahoma"/>
          <w:sz w:val="24"/>
          <w:szCs w:val="24"/>
        </w:rPr>
      </w:pPr>
      <w:r w:rsidRPr="00D454D1">
        <w:rPr>
          <w:rFonts w:ascii="Tahoma" w:hAnsi="Tahoma" w:cs="Tahoma"/>
          <w:sz w:val="24"/>
          <w:szCs w:val="24"/>
        </w:rPr>
        <w:t xml:space="preserve">   &lt;/body&gt;</w:t>
      </w:r>
    </w:p>
    <w:p w:rsidR="00D454D1" w:rsidRDefault="00D454D1" w:rsidP="00D454D1">
      <w:pPr>
        <w:spacing w:line="360" w:lineRule="auto"/>
        <w:rPr>
          <w:rFonts w:ascii="Tahoma" w:hAnsi="Tahoma" w:cs="Tahoma"/>
          <w:sz w:val="24"/>
          <w:szCs w:val="24"/>
        </w:rPr>
      </w:pPr>
      <w:r w:rsidRPr="00D454D1">
        <w:rPr>
          <w:rFonts w:ascii="Tahoma" w:hAnsi="Tahoma" w:cs="Tahoma"/>
          <w:sz w:val="24"/>
          <w:szCs w:val="24"/>
        </w:rPr>
        <w:t>&lt;/html&gt;</w:t>
      </w:r>
    </w:p>
    <w:p w:rsidR="00D454D1" w:rsidRDefault="00D454D1" w:rsidP="00D454D1">
      <w:pPr>
        <w:rPr>
          <w:rFonts w:ascii="Tahoma" w:hAnsi="Tahoma" w:cs="Tahoma"/>
          <w:sz w:val="24"/>
          <w:szCs w:val="24"/>
        </w:rPr>
      </w:pPr>
      <w:r>
        <w:rPr>
          <w:noProof/>
          <w:lang w:eastAsia="en-US"/>
        </w:rPr>
        <w:drawing>
          <wp:inline distT="0" distB="0" distL="0" distR="0" wp14:anchorId="51EBC5AF" wp14:editId="213C78DD">
            <wp:extent cx="5246226" cy="26835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r="41243" b="56008"/>
                    <a:stretch/>
                  </pic:blipFill>
                  <pic:spPr bwMode="auto">
                    <a:xfrm>
                      <a:off x="0" y="0"/>
                      <a:ext cx="5244514" cy="2682689"/>
                    </a:xfrm>
                    <a:prstGeom prst="rect">
                      <a:avLst/>
                    </a:prstGeom>
                    <a:ln>
                      <a:noFill/>
                    </a:ln>
                    <a:extLst>
                      <a:ext uri="{53640926-AAD7-44D8-BBD7-CCE9431645EC}">
                        <a14:shadowObscured xmlns:a14="http://schemas.microsoft.com/office/drawing/2010/main"/>
                      </a:ext>
                    </a:extLst>
                  </pic:spPr>
                </pic:pic>
              </a:graphicData>
            </a:graphic>
          </wp:inline>
        </w:drawing>
      </w:r>
    </w:p>
    <w:p w:rsidR="00F511C3" w:rsidRDefault="00F511C3">
      <w:pPr>
        <w:rPr>
          <w:rFonts w:ascii="Tahoma" w:hAnsi="Tahoma" w:cs="Tahoma"/>
          <w:b/>
          <w:sz w:val="24"/>
          <w:szCs w:val="24"/>
          <w:u w:val="single"/>
        </w:rPr>
      </w:pPr>
      <w:r>
        <w:rPr>
          <w:rFonts w:ascii="Tahoma" w:hAnsi="Tahoma" w:cs="Tahoma"/>
          <w:b/>
          <w:sz w:val="24"/>
          <w:szCs w:val="24"/>
          <w:u w:val="single"/>
        </w:rPr>
        <w:br w:type="page"/>
      </w:r>
    </w:p>
    <w:p w:rsidR="00064C26" w:rsidRPr="005545F9" w:rsidRDefault="00064C26" w:rsidP="00DA4F83">
      <w:pPr>
        <w:jc w:val="center"/>
        <w:rPr>
          <w:rFonts w:ascii="Tahoma" w:hAnsi="Tahoma" w:cs="Tahoma"/>
          <w:b/>
          <w:sz w:val="24"/>
          <w:szCs w:val="24"/>
          <w:u w:val="single"/>
        </w:rPr>
      </w:pPr>
      <w:r w:rsidRPr="005545F9">
        <w:rPr>
          <w:rFonts w:ascii="Tahoma" w:hAnsi="Tahoma" w:cs="Tahoma"/>
          <w:b/>
          <w:sz w:val="24"/>
          <w:szCs w:val="24"/>
          <w:u w:val="single"/>
        </w:rPr>
        <w:lastRenderedPageBreak/>
        <w:t>HTML 5</w:t>
      </w:r>
    </w:p>
    <w:p w:rsidR="00575558" w:rsidRPr="00575558" w:rsidRDefault="00575558" w:rsidP="00575558">
      <w:pPr>
        <w:pStyle w:val="NormalWeb"/>
        <w:spacing w:line="360" w:lineRule="auto"/>
        <w:rPr>
          <w:rFonts w:ascii="Tahoma" w:hAnsi="Tahoma" w:cs="Tahoma"/>
        </w:rPr>
      </w:pPr>
      <w:r w:rsidRPr="00575558">
        <w:rPr>
          <w:rFonts w:ascii="Tahoma" w:hAnsi="Tahoma" w:cs="Tahoma"/>
        </w:rPr>
        <w:t>HTML5 is a markup language used for structuring and presenting content on the World Wide Web. It is the fifth and latest major version of HTML that is a World Wide Web Consortium (W3C) recommendation. The current specification is known as the HTML Living Standard and is maintained by a consortium of the major browser vendors (Apple, Google, Mozilla, and Microsoft), the Web Hypertext Application Technology Working Group (WHATWG).</w:t>
      </w:r>
    </w:p>
    <w:p w:rsidR="00575558" w:rsidRPr="00575558" w:rsidRDefault="00575558" w:rsidP="00575558">
      <w:pPr>
        <w:pStyle w:val="NormalWeb"/>
        <w:spacing w:line="360" w:lineRule="auto"/>
        <w:rPr>
          <w:rFonts w:ascii="Tahoma" w:hAnsi="Tahoma" w:cs="Tahoma"/>
        </w:rPr>
      </w:pPr>
      <w:r w:rsidRPr="00575558">
        <w:rPr>
          <w:rFonts w:ascii="Tahoma" w:hAnsi="Tahoma" w:cs="Tahoma"/>
        </w:rPr>
        <w:t>HTML5 was first released in public-fac</w:t>
      </w:r>
      <w:r>
        <w:rPr>
          <w:rFonts w:ascii="Tahoma" w:hAnsi="Tahoma" w:cs="Tahoma"/>
        </w:rPr>
        <w:t xml:space="preserve">ing form on 22 January 2008 </w:t>
      </w:r>
      <w:r w:rsidRPr="00575558">
        <w:rPr>
          <w:rFonts w:ascii="Tahoma" w:hAnsi="Tahoma" w:cs="Tahoma"/>
        </w:rPr>
        <w:t>with a major update and "W3C Recommendation" statu</w:t>
      </w:r>
      <w:r>
        <w:rPr>
          <w:rFonts w:ascii="Tahoma" w:hAnsi="Tahoma" w:cs="Tahoma"/>
        </w:rPr>
        <w:t>s in October 2014.</w:t>
      </w:r>
      <w:r w:rsidRPr="00575558">
        <w:rPr>
          <w:rFonts w:ascii="Tahoma" w:hAnsi="Tahoma" w:cs="Tahoma"/>
        </w:rPr>
        <w:t xml:space="preserve"> Its goals were to improve the language with support for the latest multimedia and other new features; to keep the language both easily readable by humans and consistently understood by computers and devices such as web browsers, parsers, etc., without XHTML's rigidity; and to remain backward-compatible with older software. HTML5 is intended to subsume not only HTML 4 but also </w:t>
      </w:r>
      <w:r>
        <w:rPr>
          <w:rFonts w:ascii="Tahoma" w:hAnsi="Tahoma" w:cs="Tahoma"/>
        </w:rPr>
        <w:t>XHTML 1 and DOM Level 2 HTML.</w:t>
      </w:r>
    </w:p>
    <w:p w:rsidR="00575558" w:rsidRPr="00575558" w:rsidRDefault="00575558" w:rsidP="00575558">
      <w:pPr>
        <w:pStyle w:val="NormalWeb"/>
        <w:spacing w:line="360" w:lineRule="auto"/>
        <w:rPr>
          <w:rFonts w:ascii="Tahoma" w:hAnsi="Tahoma" w:cs="Tahoma"/>
        </w:rPr>
      </w:pPr>
      <w:r w:rsidRPr="00575558">
        <w:rPr>
          <w:rFonts w:ascii="Tahoma" w:hAnsi="Tahoma" w:cs="Tahoma"/>
        </w:rPr>
        <w:t>HTML5 includes detailed processing models to encourage more interoperable implementations; it extends, improves and rationalizes the markup available for documents and introduces markup and application programming interfaces (APIs) f</w:t>
      </w:r>
      <w:r>
        <w:rPr>
          <w:rFonts w:ascii="Tahoma" w:hAnsi="Tahoma" w:cs="Tahoma"/>
        </w:rPr>
        <w:t xml:space="preserve">or complex web applications. </w:t>
      </w:r>
      <w:r w:rsidRPr="00575558">
        <w:rPr>
          <w:rFonts w:ascii="Tahoma" w:hAnsi="Tahoma" w:cs="Tahoma"/>
        </w:rPr>
        <w:t>For the same reasons, HTML5 is also a candidate for cross-platform mobile applications, because it includes features designed with low-powered devices in mind.</w:t>
      </w:r>
    </w:p>
    <w:p w:rsidR="00064C26" w:rsidRPr="000A41C2" w:rsidRDefault="00064C26" w:rsidP="00064C26">
      <w:pPr>
        <w:pStyle w:val="NormalWeb"/>
        <w:spacing w:line="360" w:lineRule="auto"/>
        <w:rPr>
          <w:rFonts w:ascii="Tahoma" w:hAnsi="Tahoma" w:cs="Tahoma"/>
        </w:rPr>
      </w:pPr>
      <w:r w:rsidRPr="000A41C2">
        <w:rPr>
          <w:rFonts w:ascii="Tahoma" w:hAnsi="Tahoma" w:cs="Tahoma"/>
        </w:rPr>
        <w:t>HTML5 is a next vers</w:t>
      </w:r>
      <w:r w:rsidR="00575558">
        <w:rPr>
          <w:rFonts w:ascii="Tahoma" w:hAnsi="Tahoma" w:cs="Tahoma"/>
        </w:rPr>
        <w:t xml:space="preserve">ion of HTML. </w:t>
      </w:r>
      <w:r w:rsidR="00575558" w:rsidRPr="000A41C2">
        <w:rPr>
          <w:rFonts w:ascii="Tahoma" w:hAnsi="Tahoma" w:cs="Tahoma"/>
        </w:rPr>
        <w:t>S</w:t>
      </w:r>
      <w:r w:rsidRPr="000A41C2">
        <w:rPr>
          <w:rFonts w:ascii="Tahoma" w:hAnsi="Tahoma" w:cs="Tahoma"/>
        </w:rPr>
        <w:t>ome</w:t>
      </w:r>
      <w:r w:rsidR="00575558">
        <w:rPr>
          <w:rFonts w:ascii="Tahoma" w:hAnsi="Tahoma" w:cs="Tahoma"/>
        </w:rPr>
        <w:t xml:space="preserve"> </w:t>
      </w:r>
      <w:r w:rsidRPr="000A41C2">
        <w:rPr>
          <w:rFonts w:ascii="Tahoma" w:hAnsi="Tahoma" w:cs="Tahoma"/>
        </w:rPr>
        <w:t>brand new features which will make HTML much easier. These new introducing features make your website layout clearer to both website designers and users. There are some elements like &lt;header&gt;, &lt;footer&gt;, &lt;nav&gt; and &lt;article&gt; that define the layout of a website.</w:t>
      </w:r>
    </w:p>
    <w:p w:rsidR="00575558" w:rsidRPr="00575558" w:rsidRDefault="00575558" w:rsidP="00575558">
      <w:pPr>
        <w:rPr>
          <w:rFonts w:ascii="Tahoma" w:hAnsi="Tahoma" w:cs="Tahoma"/>
          <w:b/>
          <w:sz w:val="24"/>
          <w:szCs w:val="24"/>
        </w:rPr>
      </w:pPr>
      <w:r w:rsidRPr="00575558">
        <w:rPr>
          <w:rFonts w:ascii="Tahoma" w:hAnsi="Tahoma" w:cs="Tahoma"/>
          <w:b/>
          <w:sz w:val="24"/>
          <w:szCs w:val="24"/>
        </w:rPr>
        <w:t>New APIs</w:t>
      </w:r>
    </w:p>
    <w:p w:rsidR="00575558" w:rsidRPr="00575558" w:rsidRDefault="00575558" w:rsidP="00575558">
      <w:pPr>
        <w:spacing w:line="360" w:lineRule="auto"/>
        <w:rPr>
          <w:rFonts w:ascii="Tahoma" w:hAnsi="Tahoma" w:cs="Tahoma"/>
          <w:sz w:val="24"/>
          <w:szCs w:val="24"/>
        </w:rPr>
      </w:pPr>
      <w:r w:rsidRPr="00575558">
        <w:rPr>
          <w:rFonts w:ascii="Tahoma" w:hAnsi="Tahoma" w:cs="Tahoma"/>
          <w:sz w:val="24"/>
          <w:szCs w:val="24"/>
        </w:rPr>
        <w:t>In addition to specifying markup, HTML 5 specifies scripting application programming interfaces (APIs) that can be used with Java</w:t>
      </w:r>
      <w:r>
        <w:rPr>
          <w:rFonts w:ascii="Tahoma" w:hAnsi="Tahoma" w:cs="Tahoma"/>
          <w:sz w:val="24"/>
          <w:szCs w:val="24"/>
        </w:rPr>
        <w:t xml:space="preserve">Script. </w:t>
      </w:r>
      <w:r w:rsidRPr="00575558">
        <w:rPr>
          <w:rFonts w:ascii="Tahoma" w:hAnsi="Tahoma" w:cs="Tahoma"/>
          <w:sz w:val="24"/>
          <w:szCs w:val="24"/>
        </w:rPr>
        <w:t>Existing Document Object Model (DOM) interfaces are extended and de facto features documented. There are also new APIs, such as:</w:t>
      </w:r>
    </w:p>
    <w:p w:rsidR="00575558" w:rsidRPr="00575558" w:rsidRDefault="00575558" w:rsidP="00575558">
      <w:pPr>
        <w:spacing w:line="360" w:lineRule="auto"/>
        <w:rPr>
          <w:rFonts w:ascii="Tahoma" w:hAnsi="Tahoma" w:cs="Tahoma"/>
          <w:sz w:val="24"/>
          <w:szCs w:val="24"/>
        </w:rPr>
      </w:pPr>
    </w:p>
    <w:p w:rsidR="00575558" w:rsidRPr="00575558" w:rsidRDefault="00575558" w:rsidP="00575558">
      <w:pPr>
        <w:spacing w:line="360" w:lineRule="auto"/>
        <w:rPr>
          <w:rFonts w:ascii="Tahoma" w:hAnsi="Tahoma" w:cs="Tahoma"/>
          <w:sz w:val="24"/>
          <w:szCs w:val="24"/>
        </w:rPr>
      </w:pPr>
      <w:r>
        <w:rPr>
          <w:rFonts w:ascii="Tahoma" w:hAnsi="Tahoma" w:cs="Tahoma"/>
          <w:sz w:val="24"/>
          <w:szCs w:val="24"/>
        </w:rPr>
        <w:lastRenderedPageBreak/>
        <w:t>Canvas;</w:t>
      </w:r>
    </w:p>
    <w:p w:rsidR="00575558" w:rsidRPr="00575558" w:rsidRDefault="00575558" w:rsidP="00575558">
      <w:pPr>
        <w:spacing w:line="360" w:lineRule="auto"/>
        <w:rPr>
          <w:rFonts w:ascii="Tahoma" w:hAnsi="Tahoma" w:cs="Tahoma"/>
          <w:sz w:val="24"/>
          <w:szCs w:val="24"/>
        </w:rPr>
      </w:pPr>
      <w:r>
        <w:rPr>
          <w:rFonts w:ascii="Tahoma" w:hAnsi="Tahoma" w:cs="Tahoma"/>
          <w:sz w:val="24"/>
          <w:szCs w:val="24"/>
        </w:rPr>
        <w:t>Timed Media Playback;</w:t>
      </w:r>
    </w:p>
    <w:p w:rsidR="00575558" w:rsidRPr="00575558" w:rsidRDefault="00575558" w:rsidP="00575558">
      <w:pPr>
        <w:spacing w:line="360" w:lineRule="auto"/>
        <w:rPr>
          <w:rFonts w:ascii="Tahoma" w:hAnsi="Tahoma" w:cs="Tahoma"/>
          <w:sz w:val="24"/>
          <w:szCs w:val="24"/>
        </w:rPr>
      </w:pPr>
      <w:r>
        <w:rPr>
          <w:rFonts w:ascii="Tahoma" w:hAnsi="Tahoma" w:cs="Tahoma"/>
          <w:sz w:val="24"/>
          <w:szCs w:val="24"/>
        </w:rPr>
        <w:t>Offline;</w:t>
      </w:r>
    </w:p>
    <w:p w:rsidR="00575558" w:rsidRPr="00575558" w:rsidRDefault="00575558" w:rsidP="00575558">
      <w:pPr>
        <w:spacing w:line="360" w:lineRule="auto"/>
        <w:rPr>
          <w:rFonts w:ascii="Tahoma" w:hAnsi="Tahoma" w:cs="Tahoma"/>
          <w:sz w:val="24"/>
          <w:szCs w:val="24"/>
        </w:rPr>
      </w:pPr>
      <w:r>
        <w:rPr>
          <w:rFonts w:ascii="Tahoma" w:hAnsi="Tahoma" w:cs="Tahoma"/>
          <w:sz w:val="24"/>
          <w:szCs w:val="24"/>
        </w:rPr>
        <w:t>Editable content</w:t>
      </w:r>
    </w:p>
    <w:p w:rsidR="00575558" w:rsidRPr="00575558" w:rsidRDefault="00575558" w:rsidP="00575558">
      <w:pPr>
        <w:spacing w:line="360" w:lineRule="auto"/>
        <w:rPr>
          <w:rFonts w:ascii="Tahoma" w:hAnsi="Tahoma" w:cs="Tahoma"/>
          <w:sz w:val="24"/>
          <w:szCs w:val="24"/>
        </w:rPr>
      </w:pPr>
      <w:r>
        <w:rPr>
          <w:rFonts w:ascii="Tahoma" w:hAnsi="Tahoma" w:cs="Tahoma"/>
          <w:sz w:val="24"/>
          <w:szCs w:val="24"/>
        </w:rPr>
        <w:t>Drag and drop;</w:t>
      </w:r>
    </w:p>
    <w:p w:rsidR="00575558" w:rsidRPr="00575558" w:rsidRDefault="00575558" w:rsidP="00575558">
      <w:pPr>
        <w:spacing w:line="360" w:lineRule="auto"/>
        <w:rPr>
          <w:rFonts w:ascii="Tahoma" w:hAnsi="Tahoma" w:cs="Tahoma"/>
          <w:sz w:val="24"/>
          <w:szCs w:val="24"/>
        </w:rPr>
      </w:pPr>
      <w:r>
        <w:rPr>
          <w:rFonts w:ascii="Tahoma" w:hAnsi="Tahoma" w:cs="Tahoma"/>
          <w:sz w:val="24"/>
          <w:szCs w:val="24"/>
        </w:rPr>
        <w:t>History;</w:t>
      </w:r>
    </w:p>
    <w:p w:rsidR="00575558" w:rsidRPr="00575558" w:rsidRDefault="00575558" w:rsidP="00575558">
      <w:pPr>
        <w:spacing w:line="360" w:lineRule="auto"/>
        <w:rPr>
          <w:rFonts w:ascii="Tahoma" w:hAnsi="Tahoma" w:cs="Tahoma"/>
          <w:sz w:val="24"/>
          <w:szCs w:val="24"/>
        </w:rPr>
      </w:pPr>
      <w:r w:rsidRPr="00575558">
        <w:rPr>
          <w:rFonts w:ascii="Tahoma" w:hAnsi="Tahoma" w:cs="Tahoma"/>
          <w:sz w:val="24"/>
          <w:szCs w:val="24"/>
        </w:rPr>
        <w:t>MIME type and protoc</w:t>
      </w:r>
      <w:r>
        <w:rPr>
          <w:rFonts w:ascii="Tahoma" w:hAnsi="Tahoma" w:cs="Tahoma"/>
          <w:sz w:val="24"/>
          <w:szCs w:val="24"/>
        </w:rPr>
        <w:t>ol handler registration;</w:t>
      </w:r>
    </w:p>
    <w:p w:rsidR="00575558" w:rsidRPr="00575558" w:rsidRDefault="00575558" w:rsidP="00575558">
      <w:pPr>
        <w:spacing w:line="360" w:lineRule="auto"/>
        <w:rPr>
          <w:rFonts w:ascii="Tahoma" w:hAnsi="Tahoma" w:cs="Tahoma"/>
          <w:sz w:val="24"/>
          <w:szCs w:val="24"/>
        </w:rPr>
      </w:pPr>
      <w:r>
        <w:rPr>
          <w:rFonts w:ascii="Tahoma" w:hAnsi="Tahoma" w:cs="Tahoma"/>
          <w:sz w:val="24"/>
          <w:szCs w:val="24"/>
        </w:rPr>
        <w:t>Microdata;</w:t>
      </w:r>
    </w:p>
    <w:p w:rsidR="00575558" w:rsidRPr="00575558" w:rsidRDefault="00575558" w:rsidP="00575558">
      <w:pPr>
        <w:spacing w:line="360" w:lineRule="auto"/>
        <w:rPr>
          <w:rFonts w:ascii="Tahoma" w:hAnsi="Tahoma" w:cs="Tahoma"/>
          <w:sz w:val="24"/>
          <w:szCs w:val="24"/>
        </w:rPr>
      </w:pPr>
      <w:r>
        <w:rPr>
          <w:rFonts w:ascii="Tahoma" w:hAnsi="Tahoma" w:cs="Tahoma"/>
          <w:sz w:val="24"/>
          <w:szCs w:val="24"/>
        </w:rPr>
        <w:t>Web Messaging;</w:t>
      </w:r>
    </w:p>
    <w:p w:rsidR="00575558" w:rsidRPr="00575558" w:rsidRDefault="00575558" w:rsidP="00575558">
      <w:pPr>
        <w:spacing w:line="360" w:lineRule="auto"/>
        <w:rPr>
          <w:rFonts w:ascii="Tahoma" w:hAnsi="Tahoma" w:cs="Tahoma"/>
          <w:sz w:val="24"/>
          <w:szCs w:val="24"/>
        </w:rPr>
      </w:pPr>
      <w:r w:rsidRPr="00575558">
        <w:rPr>
          <w:rFonts w:ascii="Tahoma" w:hAnsi="Tahoma" w:cs="Tahoma"/>
          <w:sz w:val="24"/>
          <w:szCs w:val="24"/>
        </w:rPr>
        <w:t>Web Storage – a key-value pair storage framework that provides behaviour similar to cookies but with larger storage capacity and improved AP</w:t>
      </w:r>
    </w:p>
    <w:p w:rsidR="00064C26" w:rsidRPr="000A41C2" w:rsidRDefault="00064C26" w:rsidP="00064C26">
      <w:pPr>
        <w:pStyle w:val="Heading2"/>
        <w:spacing w:line="360" w:lineRule="auto"/>
        <w:rPr>
          <w:rFonts w:ascii="Tahoma" w:hAnsi="Tahoma" w:cs="Tahoma" w:hint="default"/>
          <w:sz w:val="24"/>
          <w:szCs w:val="24"/>
        </w:rPr>
      </w:pPr>
      <w:r w:rsidRPr="000A41C2">
        <w:rPr>
          <w:rFonts w:ascii="Tahoma" w:hAnsi="Tahoma" w:cs="Tahoma" w:hint="default"/>
          <w:sz w:val="24"/>
          <w:szCs w:val="24"/>
        </w:rPr>
        <w:t>Why use HTML5</w:t>
      </w:r>
    </w:p>
    <w:p w:rsidR="00064C26" w:rsidRPr="000A41C2" w:rsidRDefault="00064C26" w:rsidP="00064C26">
      <w:pPr>
        <w:pStyle w:val="NormalWeb"/>
        <w:spacing w:line="360" w:lineRule="auto"/>
        <w:rPr>
          <w:rFonts w:ascii="Tahoma" w:hAnsi="Tahoma" w:cs="Tahoma"/>
        </w:rPr>
      </w:pPr>
      <w:r w:rsidRPr="000A41C2">
        <w:rPr>
          <w:rFonts w:ascii="Tahoma" w:hAnsi="Tahoma" w:cs="Tahoma"/>
        </w:rPr>
        <w:t>It is enriched with advance features which makes it easy and interactive for designer/developer and users.</w:t>
      </w:r>
    </w:p>
    <w:p w:rsidR="00064C26" w:rsidRPr="000A41C2" w:rsidRDefault="00064C26" w:rsidP="00064C26">
      <w:pPr>
        <w:pStyle w:val="NormalWeb"/>
        <w:numPr>
          <w:ilvl w:val="0"/>
          <w:numId w:val="4"/>
        </w:numPr>
        <w:spacing w:line="360" w:lineRule="auto"/>
        <w:rPr>
          <w:rFonts w:ascii="Tahoma" w:hAnsi="Tahoma" w:cs="Tahoma"/>
        </w:rPr>
      </w:pPr>
      <w:r w:rsidRPr="000A41C2">
        <w:rPr>
          <w:rFonts w:ascii="Tahoma" w:hAnsi="Tahoma" w:cs="Tahoma"/>
        </w:rPr>
        <w:t>It allows you to play a video and audio file.</w:t>
      </w:r>
    </w:p>
    <w:p w:rsidR="00064C26" w:rsidRPr="000A41C2" w:rsidRDefault="00064C26" w:rsidP="00064C26">
      <w:pPr>
        <w:pStyle w:val="NormalWeb"/>
        <w:numPr>
          <w:ilvl w:val="0"/>
          <w:numId w:val="4"/>
        </w:numPr>
        <w:spacing w:line="360" w:lineRule="auto"/>
        <w:rPr>
          <w:rFonts w:ascii="Tahoma" w:hAnsi="Tahoma" w:cs="Tahoma"/>
        </w:rPr>
      </w:pPr>
      <w:r w:rsidRPr="000A41C2">
        <w:rPr>
          <w:rFonts w:ascii="Tahoma" w:hAnsi="Tahoma" w:cs="Tahoma"/>
        </w:rPr>
        <w:t>It allows you to draw on a canvas.</w:t>
      </w:r>
    </w:p>
    <w:p w:rsidR="00064C26" w:rsidRPr="000A41C2" w:rsidRDefault="00064C26" w:rsidP="00064C26">
      <w:pPr>
        <w:pStyle w:val="NormalWeb"/>
        <w:numPr>
          <w:ilvl w:val="0"/>
          <w:numId w:val="4"/>
        </w:numPr>
        <w:spacing w:line="360" w:lineRule="auto"/>
        <w:rPr>
          <w:rFonts w:ascii="Tahoma" w:hAnsi="Tahoma" w:cs="Tahoma"/>
        </w:rPr>
      </w:pPr>
      <w:r w:rsidRPr="000A41C2">
        <w:rPr>
          <w:rFonts w:ascii="Tahoma" w:hAnsi="Tahoma" w:cs="Tahoma"/>
        </w:rPr>
        <w:t>It facilitate you to design better forms and build web applications that work offline.</w:t>
      </w:r>
    </w:p>
    <w:p w:rsidR="00064C26" w:rsidRPr="000A41C2" w:rsidRDefault="00064C26" w:rsidP="00064C26">
      <w:pPr>
        <w:pStyle w:val="NormalWeb"/>
        <w:numPr>
          <w:ilvl w:val="0"/>
          <w:numId w:val="4"/>
        </w:numPr>
        <w:spacing w:line="360" w:lineRule="auto"/>
        <w:rPr>
          <w:rFonts w:ascii="Tahoma" w:hAnsi="Tahoma" w:cs="Tahoma"/>
        </w:rPr>
      </w:pPr>
      <w:r w:rsidRPr="000A41C2">
        <w:rPr>
          <w:rFonts w:ascii="Tahoma" w:hAnsi="Tahoma" w:cs="Tahoma"/>
        </w:rPr>
        <w:t>It provides you advance features for that you would normally have to write JavaScript to do.</w:t>
      </w:r>
    </w:p>
    <w:p w:rsidR="00064C26" w:rsidRPr="000A41C2" w:rsidRDefault="00064C26" w:rsidP="00064C26">
      <w:pPr>
        <w:pStyle w:val="Heading2"/>
        <w:spacing w:line="360" w:lineRule="auto"/>
        <w:rPr>
          <w:rFonts w:ascii="Tahoma" w:hAnsi="Tahoma" w:cs="Tahoma" w:hint="default"/>
          <w:sz w:val="24"/>
          <w:szCs w:val="24"/>
        </w:rPr>
      </w:pPr>
      <w:r w:rsidRPr="000A41C2">
        <w:rPr>
          <w:rFonts w:ascii="Tahoma" w:hAnsi="Tahoma" w:cs="Tahoma" w:hint="default"/>
          <w:sz w:val="24"/>
          <w:szCs w:val="24"/>
        </w:rPr>
        <w:t>List of HTML 5 Tags</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517"/>
        <w:gridCol w:w="6879"/>
      </w:tblGrid>
      <w:tr w:rsidR="00064C26" w:rsidRPr="000A41C2" w:rsidTr="00064C26">
        <w:trPr>
          <w:tblCellSpacing w:w="15" w:type="dxa"/>
        </w:trPr>
        <w:tc>
          <w:tcPr>
            <w:tcW w:w="1472" w:type="dxa"/>
            <w:shd w:val="clear" w:color="auto" w:fill="auto"/>
            <w:vAlign w:val="center"/>
          </w:tcPr>
          <w:p w:rsidR="00064C26" w:rsidRPr="000A41C2" w:rsidRDefault="00064C26" w:rsidP="00163622">
            <w:pPr>
              <w:spacing w:after="0" w:line="360" w:lineRule="auto"/>
              <w:jc w:val="center"/>
              <w:rPr>
                <w:rFonts w:ascii="Tahoma" w:hAnsi="Tahoma" w:cs="Tahoma"/>
                <w:b/>
                <w:sz w:val="24"/>
                <w:szCs w:val="24"/>
              </w:rPr>
            </w:pPr>
            <w:r w:rsidRPr="000A41C2">
              <w:rPr>
                <w:rFonts w:ascii="Tahoma" w:eastAsia="SimSun" w:hAnsi="Tahoma" w:cs="Tahoma"/>
                <w:b/>
                <w:sz w:val="24"/>
                <w:szCs w:val="24"/>
              </w:rPr>
              <w:t>Tag</w:t>
            </w:r>
          </w:p>
        </w:tc>
        <w:tc>
          <w:tcPr>
            <w:tcW w:w="6834" w:type="dxa"/>
            <w:shd w:val="clear" w:color="auto" w:fill="auto"/>
            <w:vAlign w:val="center"/>
          </w:tcPr>
          <w:p w:rsidR="00064C26" w:rsidRPr="000A41C2" w:rsidRDefault="00064C26" w:rsidP="00163622">
            <w:pPr>
              <w:spacing w:after="0" w:line="360" w:lineRule="auto"/>
              <w:jc w:val="center"/>
              <w:rPr>
                <w:rFonts w:ascii="Tahoma" w:hAnsi="Tahoma" w:cs="Tahoma"/>
                <w:b/>
                <w:sz w:val="24"/>
                <w:szCs w:val="24"/>
              </w:rPr>
            </w:pPr>
            <w:r w:rsidRPr="000A41C2">
              <w:rPr>
                <w:rFonts w:ascii="Tahoma" w:eastAsia="SimSun" w:hAnsi="Tahoma" w:cs="Tahoma"/>
                <w:b/>
                <w:sz w:val="24"/>
                <w:szCs w:val="24"/>
              </w:rPr>
              <w:t>Description</w:t>
            </w:r>
          </w:p>
        </w:tc>
      </w:tr>
      <w:tr w:rsidR="00064C26" w:rsidRPr="000A41C2" w:rsidTr="00064C26">
        <w:trPr>
          <w:tblCellSpacing w:w="15" w:type="dxa"/>
        </w:trPr>
        <w:tc>
          <w:tcPr>
            <w:tcW w:w="1472"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&lt;article&gt;</w:t>
            </w:r>
          </w:p>
        </w:tc>
        <w:tc>
          <w:tcPr>
            <w:tcW w:w="6834"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 xml:space="preserve">This element is used to define an independent piece of content in a </w:t>
            </w:r>
            <w:r w:rsidR="00163622" w:rsidRPr="000A41C2">
              <w:rPr>
                <w:rFonts w:ascii="Tahoma" w:eastAsia="SimSun" w:hAnsi="Tahoma" w:cs="Tahoma"/>
                <w:sz w:val="24"/>
                <w:szCs w:val="24"/>
              </w:rPr>
              <w:t>document that</w:t>
            </w:r>
            <w:r w:rsidRPr="000A41C2">
              <w:rPr>
                <w:rFonts w:ascii="Tahoma" w:eastAsia="SimSun" w:hAnsi="Tahoma" w:cs="Tahoma"/>
                <w:sz w:val="24"/>
                <w:szCs w:val="24"/>
              </w:rPr>
              <w:t xml:space="preserve"> may be a blog, a magazine or a newspaper article.</w:t>
            </w:r>
          </w:p>
        </w:tc>
      </w:tr>
      <w:tr w:rsidR="00064C26" w:rsidRPr="000A41C2" w:rsidTr="00064C26">
        <w:trPr>
          <w:tblCellSpacing w:w="15" w:type="dxa"/>
        </w:trPr>
        <w:tc>
          <w:tcPr>
            <w:tcW w:w="1472"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&lt;aside&gt;</w:t>
            </w:r>
          </w:p>
        </w:tc>
        <w:tc>
          <w:tcPr>
            <w:tcW w:w="6834"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It specifies that article is slightly related to the rest of the whole page.</w:t>
            </w:r>
          </w:p>
        </w:tc>
      </w:tr>
      <w:tr w:rsidR="00064C26" w:rsidRPr="000A41C2" w:rsidTr="00064C26">
        <w:trPr>
          <w:tblCellSpacing w:w="15" w:type="dxa"/>
        </w:trPr>
        <w:tc>
          <w:tcPr>
            <w:tcW w:w="1472"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lastRenderedPageBreak/>
              <w:t>&lt;audio&gt;</w:t>
            </w:r>
          </w:p>
        </w:tc>
        <w:tc>
          <w:tcPr>
            <w:tcW w:w="6834"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It is used to play audio file in HTML.</w:t>
            </w:r>
          </w:p>
        </w:tc>
      </w:tr>
      <w:tr w:rsidR="00064C26" w:rsidRPr="000A41C2" w:rsidTr="00064C26">
        <w:trPr>
          <w:tblCellSpacing w:w="15" w:type="dxa"/>
        </w:trPr>
        <w:tc>
          <w:tcPr>
            <w:tcW w:w="1472"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&lt;bdi&gt;</w:t>
            </w:r>
          </w:p>
        </w:tc>
        <w:tc>
          <w:tcPr>
            <w:tcW w:w="6834"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The bdi stands for bi-directional isolation. It isolates a part of text that is formatted in other direction from the outside text document.</w:t>
            </w:r>
          </w:p>
        </w:tc>
      </w:tr>
      <w:tr w:rsidR="00064C26" w:rsidRPr="000A41C2" w:rsidTr="00064C26">
        <w:trPr>
          <w:tblCellSpacing w:w="15" w:type="dxa"/>
        </w:trPr>
        <w:tc>
          <w:tcPr>
            <w:tcW w:w="1472"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&lt;canvas&gt;</w:t>
            </w:r>
          </w:p>
        </w:tc>
        <w:tc>
          <w:tcPr>
            <w:tcW w:w="6834"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It is used to draw canvas.</w:t>
            </w:r>
          </w:p>
        </w:tc>
      </w:tr>
      <w:tr w:rsidR="00064C26" w:rsidRPr="000A41C2" w:rsidTr="00064C26">
        <w:trPr>
          <w:tblCellSpacing w:w="15" w:type="dxa"/>
        </w:trPr>
        <w:tc>
          <w:tcPr>
            <w:tcW w:w="1472"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&lt;data&gt;</w:t>
            </w:r>
          </w:p>
        </w:tc>
        <w:tc>
          <w:tcPr>
            <w:tcW w:w="6834"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It provides machine readable version of its data.</w:t>
            </w:r>
          </w:p>
        </w:tc>
      </w:tr>
      <w:tr w:rsidR="00064C26" w:rsidRPr="000A41C2" w:rsidTr="00064C26">
        <w:trPr>
          <w:tblCellSpacing w:w="15" w:type="dxa"/>
        </w:trPr>
        <w:tc>
          <w:tcPr>
            <w:tcW w:w="1472"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&lt;datalist&gt;</w:t>
            </w:r>
          </w:p>
        </w:tc>
        <w:tc>
          <w:tcPr>
            <w:tcW w:w="6834"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It provides auto complete feature for textfield.</w:t>
            </w:r>
          </w:p>
        </w:tc>
      </w:tr>
      <w:tr w:rsidR="00064C26" w:rsidRPr="000A41C2" w:rsidTr="00064C26">
        <w:trPr>
          <w:tblCellSpacing w:w="15" w:type="dxa"/>
        </w:trPr>
        <w:tc>
          <w:tcPr>
            <w:tcW w:w="1472"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&lt;details&gt;</w:t>
            </w:r>
          </w:p>
        </w:tc>
        <w:tc>
          <w:tcPr>
            <w:tcW w:w="6834"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It specifies the additional information or controls required by user.</w:t>
            </w:r>
          </w:p>
        </w:tc>
      </w:tr>
      <w:tr w:rsidR="00064C26" w:rsidRPr="000A41C2" w:rsidTr="00064C26">
        <w:trPr>
          <w:tblCellSpacing w:w="15" w:type="dxa"/>
        </w:trPr>
        <w:tc>
          <w:tcPr>
            <w:tcW w:w="1472"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&lt;dialog&gt;</w:t>
            </w:r>
          </w:p>
        </w:tc>
        <w:tc>
          <w:tcPr>
            <w:tcW w:w="6834"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It defines a window or a dialog box.</w:t>
            </w:r>
          </w:p>
        </w:tc>
      </w:tr>
      <w:tr w:rsidR="00064C26" w:rsidRPr="000A41C2" w:rsidTr="00064C26">
        <w:trPr>
          <w:tblCellSpacing w:w="15" w:type="dxa"/>
        </w:trPr>
        <w:tc>
          <w:tcPr>
            <w:tcW w:w="1472"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&lt;figcaption&gt;</w:t>
            </w:r>
          </w:p>
        </w:tc>
        <w:tc>
          <w:tcPr>
            <w:tcW w:w="6834"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It is used to define a caption for a &lt;figure&gt; element.</w:t>
            </w:r>
          </w:p>
        </w:tc>
      </w:tr>
      <w:tr w:rsidR="00064C26" w:rsidRPr="000A41C2" w:rsidTr="00064C26">
        <w:trPr>
          <w:tblCellSpacing w:w="15" w:type="dxa"/>
        </w:trPr>
        <w:tc>
          <w:tcPr>
            <w:tcW w:w="1472"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&lt;figure&gt;</w:t>
            </w:r>
          </w:p>
        </w:tc>
        <w:tc>
          <w:tcPr>
            <w:tcW w:w="6834"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It defines a self-contained content like photos, diagrams etc.</w:t>
            </w:r>
          </w:p>
        </w:tc>
      </w:tr>
      <w:tr w:rsidR="00064C26" w:rsidRPr="000A41C2" w:rsidTr="00064C26">
        <w:trPr>
          <w:tblCellSpacing w:w="15" w:type="dxa"/>
        </w:trPr>
        <w:tc>
          <w:tcPr>
            <w:tcW w:w="1472"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&lt;footer&gt;</w:t>
            </w:r>
          </w:p>
        </w:tc>
        <w:tc>
          <w:tcPr>
            <w:tcW w:w="6834"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It defines a footer for a section.</w:t>
            </w:r>
          </w:p>
        </w:tc>
      </w:tr>
      <w:tr w:rsidR="00064C26" w:rsidRPr="000A41C2" w:rsidTr="00064C26">
        <w:trPr>
          <w:tblCellSpacing w:w="15" w:type="dxa"/>
        </w:trPr>
        <w:tc>
          <w:tcPr>
            <w:tcW w:w="1472"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&lt;header&gt;</w:t>
            </w:r>
          </w:p>
        </w:tc>
        <w:tc>
          <w:tcPr>
            <w:tcW w:w="6834"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It defines a header for a section.</w:t>
            </w:r>
          </w:p>
        </w:tc>
      </w:tr>
      <w:tr w:rsidR="00064C26" w:rsidRPr="000A41C2" w:rsidTr="00064C26">
        <w:trPr>
          <w:tblCellSpacing w:w="15" w:type="dxa"/>
        </w:trPr>
        <w:tc>
          <w:tcPr>
            <w:tcW w:w="1472"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&lt;main&gt;</w:t>
            </w:r>
          </w:p>
        </w:tc>
        <w:tc>
          <w:tcPr>
            <w:tcW w:w="6834"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It defines the main content of a document.</w:t>
            </w:r>
          </w:p>
        </w:tc>
      </w:tr>
      <w:tr w:rsidR="00064C26" w:rsidRPr="000A41C2" w:rsidTr="00064C26">
        <w:trPr>
          <w:tblCellSpacing w:w="15" w:type="dxa"/>
        </w:trPr>
        <w:tc>
          <w:tcPr>
            <w:tcW w:w="1472"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&lt;mark&gt;</w:t>
            </w:r>
          </w:p>
        </w:tc>
        <w:tc>
          <w:tcPr>
            <w:tcW w:w="6834"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It specifies the marked or highlighted content.</w:t>
            </w:r>
          </w:p>
        </w:tc>
      </w:tr>
      <w:tr w:rsidR="00064C26" w:rsidRPr="000A41C2" w:rsidTr="00064C26">
        <w:trPr>
          <w:tblCellSpacing w:w="15" w:type="dxa"/>
        </w:trPr>
        <w:tc>
          <w:tcPr>
            <w:tcW w:w="1472"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&lt;menuitem&gt;</w:t>
            </w:r>
          </w:p>
        </w:tc>
        <w:tc>
          <w:tcPr>
            <w:tcW w:w="6834"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It defines a command that the user can invoke from a popup menu.</w:t>
            </w:r>
          </w:p>
        </w:tc>
      </w:tr>
      <w:tr w:rsidR="00064C26" w:rsidRPr="000A41C2" w:rsidTr="00064C26">
        <w:trPr>
          <w:tblCellSpacing w:w="15" w:type="dxa"/>
        </w:trPr>
        <w:tc>
          <w:tcPr>
            <w:tcW w:w="1472"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&lt;meter&gt;</w:t>
            </w:r>
          </w:p>
        </w:tc>
        <w:tc>
          <w:tcPr>
            <w:tcW w:w="6834"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It is used to measure the scalar value within a given range.</w:t>
            </w:r>
          </w:p>
        </w:tc>
      </w:tr>
      <w:tr w:rsidR="00064C26" w:rsidRPr="000A41C2" w:rsidTr="00064C26">
        <w:trPr>
          <w:tblCellSpacing w:w="15" w:type="dxa"/>
        </w:trPr>
        <w:tc>
          <w:tcPr>
            <w:tcW w:w="1472"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&lt;nav&gt;</w:t>
            </w:r>
          </w:p>
        </w:tc>
        <w:tc>
          <w:tcPr>
            <w:tcW w:w="6834"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It is used to define the navigation link in the document.</w:t>
            </w:r>
          </w:p>
        </w:tc>
      </w:tr>
      <w:tr w:rsidR="00064C26" w:rsidRPr="000A41C2" w:rsidTr="00064C26">
        <w:trPr>
          <w:tblCellSpacing w:w="15" w:type="dxa"/>
        </w:trPr>
        <w:tc>
          <w:tcPr>
            <w:tcW w:w="1472"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&lt;progress&gt;</w:t>
            </w:r>
          </w:p>
        </w:tc>
        <w:tc>
          <w:tcPr>
            <w:tcW w:w="6834"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It specifies the progress of the task.</w:t>
            </w:r>
          </w:p>
        </w:tc>
      </w:tr>
      <w:tr w:rsidR="00064C26" w:rsidRPr="000A41C2" w:rsidTr="00064C26">
        <w:trPr>
          <w:tblCellSpacing w:w="15" w:type="dxa"/>
        </w:trPr>
        <w:tc>
          <w:tcPr>
            <w:tcW w:w="1472"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&lt;rp&gt;</w:t>
            </w:r>
          </w:p>
        </w:tc>
        <w:tc>
          <w:tcPr>
            <w:tcW w:w="6834"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 xml:space="preserve">It defines what to show in </w:t>
            </w:r>
            <w:r w:rsidR="00163622" w:rsidRPr="000A41C2">
              <w:rPr>
                <w:rFonts w:ascii="Tahoma" w:eastAsia="SimSun" w:hAnsi="Tahoma" w:cs="Tahoma"/>
                <w:sz w:val="24"/>
                <w:szCs w:val="24"/>
              </w:rPr>
              <w:t>browser that doesn’t</w:t>
            </w:r>
            <w:r w:rsidRPr="000A41C2">
              <w:rPr>
                <w:rFonts w:ascii="Tahoma" w:eastAsia="SimSun" w:hAnsi="Tahoma" w:cs="Tahoma"/>
                <w:sz w:val="24"/>
                <w:szCs w:val="24"/>
              </w:rPr>
              <w:t xml:space="preserve"> support ruby annotation.</w:t>
            </w:r>
          </w:p>
        </w:tc>
      </w:tr>
      <w:tr w:rsidR="00064C26" w:rsidRPr="000A41C2" w:rsidTr="00064C26">
        <w:trPr>
          <w:tblCellSpacing w:w="15" w:type="dxa"/>
        </w:trPr>
        <w:tc>
          <w:tcPr>
            <w:tcW w:w="1472"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&lt;rt&gt;</w:t>
            </w:r>
          </w:p>
        </w:tc>
        <w:tc>
          <w:tcPr>
            <w:tcW w:w="6834"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It defines an explanation/pronunciation of characters.</w:t>
            </w:r>
          </w:p>
        </w:tc>
      </w:tr>
      <w:tr w:rsidR="00064C26" w:rsidRPr="000A41C2" w:rsidTr="00064C26">
        <w:trPr>
          <w:tblCellSpacing w:w="15" w:type="dxa"/>
        </w:trPr>
        <w:tc>
          <w:tcPr>
            <w:tcW w:w="1472"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&lt;ruby&gt;</w:t>
            </w:r>
          </w:p>
        </w:tc>
        <w:tc>
          <w:tcPr>
            <w:tcW w:w="6834"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It defines ruby annotation along with &lt;rp&gt; and &lt;rt&gt;.</w:t>
            </w:r>
          </w:p>
        </w:tc>
      </w:tr>
      <w:tr w:rsidR="00064C26" w:rsidRPr="000A41C2" w:rsidTr="00064C26">
        <w:trPr>
          <w:tblCellSpacing w:w="15" w:type="dxa"/>
        </w:trPr>
        <w:tc>
          <w:tcPr>
            <w:tcW w:w="1472"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&lt;section&gt;</w:t>
            </w:r>
          </w:p>
        </w:tc>
        <w:tc>
          <w:tcPr>
            <w:tcW w:w="6834"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It defines a section in the document.</w:t>
            </w:r>
          </w:p>
        </w:tc>
      </w:tr>
      <w:tr w:rsidR="00064C26" w:rsidRPr="000A41C2" w:rsidTr="00064C26">
        <w:trPr>
          <w:tblCellSpacing w:w="15" w:type="dxa"/>
        </w:trPr>
        <w:tc>
          <w:tcPr>
            <w:tcW w:w="1472"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&lt;summary&gt;</w:t>
            </w:r>
          </w:p>
        </w:tc>
        <w:tc>
          <w:tcPr>
            <w:tcW w:w="6834"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It specifies a visible heading for &lt;detailed&gt; element.</w:t>
            </w:r>
          </w:p>
        </w:tc>
      </w:tr>
      <w:tr w:rsidR="00064C26" w:rsidRPr="000A41C2" w:rsidTr="00064C26">
        <w:trPr>
          <w:tblCellSpacing w:w="15" w:type="dxa"/>
        </w:trPr>
        <w:tc>
          <w:tcPr>
            <w:tcW w:w="1472"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&lt;svg&gt;</w:t>
            </w:r>
          </w:p>
        </w:tc>
        <w:tc>
          <w:tcPr>
            <w:tcW w:w="6834"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It is used to display shapes.</w:t>
            </w:r>
          </w:p>
        </w:tc>
      </w:tr>
      <w:tr w:rsidR="00064C26" w:rsidRPr="000A41C2" w:rsidTr="00064C26">
        <w:trPr>
          <w:tblCellSpacing w:w="15" w:type="dxa"/>
        </w:trPr>
        <w:tc>
          <w:tcPr>
            <w:tcW w:w="1472"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&lt;time&gt;</w:t>
            </w:r>
          </w:p>
        </w:tc>
        <w:tc>
          <w:tcPr>
            <w:tcW w:w="6834"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It is used to define a date/time.</w:t>
            </w:r>
          </w:p>
        </w:tc>
      </w:tr>
      <w:tr w:rsidR="00064C26" w:rsidRPr="000A41C2" w:rsidTr="00064C26">
        <w:trPr>
          <w:tblCellSpacing w:w="15" w:type="dxa"/>
        </w:trPr>
        <w:tc>
          <w:tcPr>
            <w:tcW w:w="1472"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&lt;video&gt;</w:t>
            </w:r>
          </w:p>
        </w:tc>
        <w:tc>
          <w:tcPr>
            <w:tcW w:w="6834"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It is used to play video file in HTML.</w:t>
            </w:r>
          </w:p>
        </w:tc>
      </w:tr>
      <w:tr w:rsidR="00064C26" w:rsidRPr="000A41C2" w:rsidTr="00064C26">
        <w:trPr>
          <w:tblCellSpacing w:w="15" w:type="dxa"/>
        </w:trPr>
        <w:tc>
          <w:tcPr>
            <w:tcW w:w="1472"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&lt;wbr&gt;</w:t>
            </w:r>
          </w:p>
        </w:tc>
        <w:tc>
          <w:tcPr>
            <w:tcW w:w="6834" w:type="dxa"/>
            <w:shd w:val="clear" w:color="auto" w:fill="auto"/>
            <w:vAlign w:val="center"/>
          </w:tcPr>
          <w:p w:rsidR="00064C26" w:rsidRPr="000A41C2" w:rsidRDefault="00064C26" w:rsidP="00163622">
            <w:pPr>
              <w:spacing w:after="0" w:line="360" w:lineRule="auto"/>
              <w:rPr>
                <w:rFonts w:ascii="Tahoma" w:hAnsi="Tahoma" w:cs="Tahoma"/>
                <w:sz w:val="24"/>
                <w:szCs w:val="24"/>
              </w:rPr>
            </w:pPr>
            <w:r w:rsidRPr="000A41C2">
              <w:rPr>
                <w:rFonts w:ascii="Tahoma" w:eastAsia="SimSun" w:hAnsi="Tahoma" w:cs="Tahoma"/>
                <w:sz w:val="24"/>
                <w:szCs w:val="24"/>
              </w:rPr>
              <w:t>It defines a possible line break.</w:t>
            </w:r>
          </w:p>
        </w:tc>
      </w:tr>
    </w:tbl>
    <w:p w:rsidR="00064C26" w:rsidRPr="000A41C2" w:rsidRDefault="00064C26" w:rsidP="00064C26">
      <w:pPr>
        <w:pStyle w:val="Heading1"/>
        <w:spacing w:line="360" w:lineRule="auto"/>
        <w:rPr>
          <w:rFonts w:ascii="Tahoma" w:hAnsi="Tahoma" w:cs="Tahoma" w:hint="default"/>
          <w:sz w:val="24"/>
          <w:szCs w:val="24"/>
        </w:rPr>
      </w:pPr>
      <w:r w:rsidRPr="000A41C2">
        <w:rPr>
          <w:rFonts w:ascii="Tahoma" w:hAnsi="Tahoma" w:cs="Tahoma" w:hint="default"/>
          <w:sz w:val="24"/>
          <w:szCs w:val="24"/>
        </w:rPr>
        <w:lastRenderedPageBreak/>
        <w:t>HTML Audio Tag</w:t>
      </w:r>
    </w:p>
    <w:p w:rsidR="00064C26" w:rsidRPr="000A41C2" w:rsidRDefault="00064C26" w:rsidP="00064C26">
      <w:pPr>
        <w:pStyle w:val="NormalWeb"/>
        <w:spacing w:line="360" w:lineRule="auto"/>
        <w:rPr>
          <w:rFonts w:ascii="Tahoma" w:hAnsi="Tahoma" w:cs="Tahoma"/>
        </w:rPr>
      </w:pPr>
      <w:r w:rsidRPr="000A41C2">
        <w:rPr>
          <w:rFonts w:ascii="Tahoma" w:hAnsi="Tahoma" w:cs="Tahoma"/>
          <w:b/>
        </w:rPr>
        <w:t>HTML audio tag</w:t>
      </w:r>
      <w:r w:rsidRPr="000A41C2">
        <w:rPr>
          <w:rFonts w:ascii="Tahoma" w:hAnsi="Tahoma" w:cs="Tahoma"/>
        </w:rPr>
        <w:t xml:space="preserve"> is used to define sounds such as music and other audio clips. Currently there are three supported file format for HTML 5 audio tag.</w:t>
      </w:r>
    </w:p>
    <w:p w:rsidR="00064C26" w:rsidRPr="000A41C2" w:rsidRDefault="00064C26" w:rsidP="00064C26">
      <w:pPr>
        <w:numPr>
          <w:ilvl w:val="0"/>
          <w:numId w:val="5"/>
        </w:numPr>
        <w:spacing w:beforeAutospacing="1" w:after="0" w:afterAutospacing="1" w:line="360" w:lineRule="auto"/>
        <w:rPr>
          <w:rFonts w:ascii="Tahoma" w:hAnsi="Tahoma" w:cs="Tahoma"/>
          <w:sz w:val="24"/>
          <w:szCs w:val="24"/>
        </w:rPr>
      </w:pPr>
      <w:r w:rsidRPr="000A41C2">
        <w:rPr>
          <w:rFonts w:ascii="Tahoma" w:hAnsi="Tahoma" w:cs="Tahoma"/>
          <w:sz w:val="24"/>
          <w:szCs w:val="24"/>
        </w:rPr>
        <w:t>mp3</w:t>
      </w:r>
    </w:p>
    <w:p w:rsidR="00064C26" w:rsidRPr="000A41C2" w:rsidRDefault="00064C26" w:rsidP="00064C26">
      <w:pPr>
        <w:numPr>
          <w:ilvl w:val="0"/>
          <w:numId w:val="5"/>
        </w:numPr>
        <w:spacing w:beforeAutospacing="1" w:after="0" w:afterAutospacing="1" w:line="360" w:lineRule="auto"/>
        <w:rPr>
          <w:rFonts w:ascii="Tahoma" w:hAnsi="Tahoma" w:cs="Tahoma"/>
          <w:sz w:val="24"/>
          <w:szCs w:val="24"/>
        </w:rPr>
      </w:pPr>
      <w:r w:rsidRPr="000A41C2">
        <w:rPr>
          <w:rFonts w:ascii="Tahoma" w:hAnsi="Tahoma" w:cs="Tahoma"/>
          <w:sz w:val="24"/>
          <w:szCs w:val="24"/>
        </w:rPr>
        <w:t>wav</w:t>
      </w:r>
    </w:p>
    <w:p w:rsidR="00064C26" w:rsidRPr="000A41C2" w:rsidRDefault="00064C26" w:rsidP="00064C26">
      <w:pPr>
        <w:numPr>
          <w:ilvl w:val="0"/>
          <w:numId w:val="5"/>
        </w:numPr>
        <w:spacing w:beforeAutospacing="1" w:after="0" w:afterAutospacing="1" w:line="360" w:lineRule="auto"/>
        <w:rPr>
          <w:rFonts w:ascii="Tahoma" w:hAnsi="Tahoma" w:cs="Tahoma"/>
          <w:sz w:val="24"/>
          <w:szCs w:val="24"/>
        </w:rPr>
      </w:pPr>
      <w:r w:rsidRPr="000A41C2">
        <w:rPr>
          <w:rFonts w:ascii="Tahoma" w:hAnsi="Tahoma" w:cs="Tahoma"/>
          <w:sz w:val="24"/>
          <w:szCs w:val="24"/>
        </w:rPr>
        <w:t>ogg</w:t>
      </w:r>
    </w:p>
    <w:p w:rsidR="00064C26" w:rsidRPr="000A41C2" w:rsidRDefault="00064C26" w:rsidP="00064C26">
      <w:pPr>
        <w:pStyle w:val="NormalWeb"/>
        <w:spacing w:line="360" w:lineRule="auto"/>
        <w:rPr>
          <w:rFonts w:ascii="Tahoma" w:hAnsi="Tahoma" w:cs="Tahoma"/>
        </w:rPr>
      </w:pPr>
      <w:r w:rsidRPr="000A41C2">
        <w:rPr>
          <w:rFonts w:ascii="Tahoma" w:hAnsi="Tahoma" w:cs="Tahoma"/>
        </w:rPr>
        <w:t xml:space="preserve">HTML5 supports &lt;video&gt; and &lt;audio&gt; controls. The Flash, Silverlight and similar technologies are used to play the multimedia items. </w:t>
      </w:r>
    </w:p>
    <w:p w:rsidR="00064C26" w:rsidRPr="000A41C2" w:rsidRDefault="00064C26" w:rsidP="00064C26">
      <w:pPr>
        <w:pStyle w:val="Heading1"/>
        <w:spacing w:line="360" w:lineRule="auto"/>
        <w:rPr>
          <w:rFonts w:ascii="Tahoma" w:hAnsi="Tahoma" w:cs="Tahoma" w:hint="default"/>
          <w:sz w:val="24"/>
          <w:szCs w:val="24"/>
        </w:rPr>
      </w:pPr>
      <w:r w:rsidRPr="000A41C2">
        <w:rPr>
          <w:rFonts w:ascii="Tahoma" w:hAnsi="Tahoma" w:cs="Tahoma" w:hint="default"/>
          <w:sz w:val="24"/>
          <w:szCs w:val="24"/>
        </w:rPr>
        <w:t>HTML Video Tag</w:t>
      </w:r>
    </w:p>
    <w:p w:rsidR="00064C26" w:rsidRPr="000A41C2" w:rsidRDefault="00064C26" w:rsidP="00064C26">
      <w:pPr>
        <w:pStyle w:val="NormalWeb"/>
        <w:spacing w:line="360" w:lineRule="auto"/>
        <w:rPr>
          <w:rFonts w:ascii="Tahoma" w:hAnsi="Tahoma" w:cs="Tahoma"/>
        </w:rPr>
      </w:pPr>
      <w:r w:rsidRPr="000A41C2">
        <w:rPr>
          <w:rFonts w:ascii="Tahoma" w:hAnsi="Tahoma" w:cs="Tahoma"/>
        </w:rPr>
        <w:t>HTML 5 supports &lt;video&gt; tag also. The HTML video tag is used for streaming video files such as a movie clip, song clip on the web page.</w:t>
      </w:r>
    </w:p>
    <w:p w:rsidR="00064C26" w:rsidRPr="000A41C2" w:rsidRDefault="00064C26" w:rsidP="00064C26">
      <w:pPr>
        <w:pStyle w:val="NormalWeb"/>
        <w:spacing w:line="360" w:lineRule="auto"/>
        <w:rPr>
          <w:rFonts w:ascii="Tahoma" w:hAnsi="Tahoma" w:cs="Tahoma"/>
        </w:rPr>
      </w:pPr>
      <w:r w:rsidRPr="000A41C2">
        <w:rPr>
          <w:rFonts w:ascii="Tahoma" w:hAnsi="Tahoma" w:cs="Tahoma"/>
        </w:rPr>
        <w:t>Currently, there are three video formats supported for HTML video tag:</w:t>
      </w:r>
    </w:p>
    <w:p w:rsidR="00064C26" w:rsidRPr="000A41C2" w:rsidRDefault="00064C26" w:rsidP="00064C26">
      <w:pPr>
        <w:numPr>
          <w:ilvl w:val="0"/>
          <w:numId w:val="6"/>
        </w:numPr>
        <w:spacing w:beforeAutospacing="1" w:after="0" w:afterAutospacing="1" w:line="360" w:lineRule="auto"/>
        <w:rPr>
          <w:rFonts w:ascii="Tahoma" w:hAnsi="Tahoma" w:cs="Tahoma"/>
          <w:sz w:val="24"/>
          <w:szCs w:val="24"/>
        </w:rPr>
      </w:pPr>
      <w:r w:rsidRPr="000A41C2">
        <w:rPr>
          <w:rFonts w:ascii="Tahoma" w:hAnsi="Tahoma" w:cs="Tahoma"/>
          <w:sz w:val="24"/>
          <w:szCs w:val="24"/>
        </w:rPr>
        <w:t>mp4</w:t>
      </w:r>
    </w:p>
    <w:p w:rsidR="00064C26" w:rsidRPr="000A41C2" w:rsidRDefault="00064C26" w:rsidP="00064C26">
      <w:pPr>
        <w:numPr>
          <w:ilvl w:val="0"/>
          <w:numId w:val="6"/>
        </w:numPr>
        <w:spacing w:beforeAutospacing="1" w:after="0" w:afterAutospacing="1" w:line="360" w:lineRule="auto"/>
        <w:rPr>
          <w:rFonts w:ascii="Tahoma" w:hAnsi="Tahoma" w:cs="Tahoma"/>
          <w:sz w:val="24"/>
          <w:szCs w:val="24"/>
        </w:rPr>
      </w:pPr>
      <w:r w:rsidRPr="000A41C2">
        <w:rPr>
          <w:rFonts w:ascii="Tahoma" w:hAnsi="Tahoma" w:cs="Tahoma"/>
          <w:sz w:val="24"/>
          <w:szCs w:val="24"/>
        </w:rPr>
        <w:t>webM</w:t>
      </w:r>
    </w:p>
    <w:p w:rsidR="00064C26" w:rsidRPr="000A41C2" w:rsidRDefault="00064C26" w:rsidP="00064C26">
      <w:pPr>
        <w:numPr>
          <w:ilvl w:val="0"/>
          <w:numId w:val="6"/>
        </w:numPr>
        <w:spacing w:beforeAutospacing="1" w:after="0" w:afterAutospacing="1" w:line="360" w:lineRule="auto"/>
        <w:rPr>
          <w:rFonts w:ascii="Tahoma" w:hAnsi="Tahoma" w:cs="Tahoma"/>
          <w:sz w:val="24"/>
          <w:szCs w:val="24"/>
        </w:rPr>
      </w:pPr>
      <w:r w:rsidRPr="000A41C2">
        <w:rPr>
          <w:rFonts w:ascii="Tahoma" w:hAnsi="Tahoma" w:cs="Tahoma"/>
          <w:sz w:val="24"/>
          <w:szCs w:val="24"/>
        </w:rPr>
        <w:t>ogg</w:t>
      </w:r>
    </w:p>
    <w:p w:rsidR="00064C26" w:rsidRPr="000A41C2" w:rsidRDefault="00064C26" w:rsidP="00DA4F83">
      <w:pPr>
        <w:rPr>
          <w:rFonts w:ascii="Tahoma" w:hAnsi="Tahoma" w:cs="Tahoma"/>
          <w:sz w:val="24"/>
          <w:szCs w:val="24"/>
        </w:rPr>
      </w:pPr>
    </w:p>
    <w:sectPr w:rsidR="00064C26" w:rsidRPr="000A41C2" w:rsidSect="002E14F5">
      <w:pgSz w:w="11906" w:h="16838"/>
      <w:pgMar w:top="720" w:right="1800" w:bottom="864"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Noto Sans Coptic"/>
    <w:panose1 w:val="02010600030101010101"/>
    <w:charset w:val="86"/>
    <w:family w:val="auto"/>
    <w:pitch w:val="variable"/>
    <w:sig w:usb0="00000000"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334E382"/>
    <w:multiLevelType w:val="singleLevel"/>
    <w:tmpl w:val="8334E38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EBE59EC"/>
    <w:multiLevelType w:val="multilevel"/>
    <w:tmpl w:val="8EBE59E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AB659AD4"/>
    <w:multiLevelType w:val="multilevel"/>
    <w:tmpl w:val="AB659AD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B220FA36"/>
    <w:multiLevelType w:val="multilevel"/>
    <w:tmpl w:val="B220FA3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F8F2D693"/>
    <w:multiLevelType w:val="multilevel"/>
    <w:tmpl w:val="F8F2D69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FF719617"/>
    <w:multiLevelType w:val="multilevel"/>
    <w:tmpl w:val="FF71961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0261FFC5"/>
    <w:multiLevelType w:val="multilevel"/>
    <w:tmpl w:val="0261FFC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07A213F7"/>
    <w:multiLevelType w:val="hybridMultilevel"/>
    <w:tmpl w:val="4C0861C8"/>
    <w:lvl w:ilvl="0" w:tplc="CAB04748">
      <w:start w:val="1"/>
      <w:numFmt w:val="bullet"/>
      <w:lvlText w:val=""/>
      <w:lvlJc w:val="left"/>
      <w:pPr>
        <w:tabs>
          <w:tab w:val="num" w:pos="720"/>
        </w:tabs>
        <w:ind w:left="720" w:hanging="360"/>
      </w:pPr>
      <w:rPr>
        <w:rFonts w:ascii="Symbol" w:hAnsi="Symbol" w:hint="default"/>
      </w:rPr>
    </w:lvl>
    <w:lvl w:ilvl="1" w:tplc="FC0E3AAA">
      <w:start w:val="1242"/>
      <w:numFmt w:val="bullet"/>
      <w:lvlText w:val=""/>
      <w:lvlJc w:val="left"/>
      <w:pPr>
        <w:tabs>
          <w:tab w:val="num" w:pos="1440"/>
        </w:tabs>
        <w:ind w:left="1440" w:hanging="360"/>
      </w:pPr>
      <w:rPr>
        <w:rFonts w:ascii="Symbol" w:hAnsi="Symbol" w:hint="default"/>
      </w:rPr>
    </w:lvl>
    <w:lvl w:ilvl="2" w:tplc="105C05E0" w:tentative="1">
      <w:start w:val="1"/>
      <w:numFmt w:val="bullet"/>
      <w:lvlText w:val=""/>
      <w:lvlJc w:val="left"/>
      <w:pPr>
        <w:tabs>
          <w:tab w:val="num" w:pos="2160"/>
        </w:tabs>
        <w:ind w:left="2160" w:hanging="360"/>
      </w:pPr>
      <w:rPr>
        <w:rFonts w:ascii="Symbol" w:hAnsi="Symbol" w:hint="default"/>
      </w:rPr>
    </w:lvl>
    <w:lvl w:ilvl="3" w:tplc="B27E40B2" w:tentative="1">
      <w:start w:val="1"/>
      <w:numFmt w:val="bullet"/>
      <w:lvlText w:val=""/>
      <w:lvlJc w:val="left"/>
      <w:pPr>
        <w:tabs>
          <w:tab w:val="num" w:pos="2880"/>
        </w:tabs>
        <w:ind w:left="2880" w:hanging="360"/>
      </w:pPr>
      <w:rPr>
        <w:rFonts w:ascii="Symbol" w:hAnsi="Symbol" w:hint="default"/>
      </w:rPr>
    </w:lvl>
    <w:lvl w:ilvl="4" w:tplc="58202390" w:tentative="1">
      <w:start w:val="1"/>
      <w:numFmt w:val="bullet"/>
      <w:lvlText w:val=""/>
      <w:lvlJc w:val="left"/>
      <w:pPr>
        <w:tabs>
          <w:tab w:val="num" w:pos="3600"/>
        </w:tabs>
        <w:ind w:left="3600" w:hanging="360"/>
      </w:pPr>
      <w:rPr>
        <w:rFonts w:ascii="Symbol" w:hAnsi="Symbol" w:hint="default"/>
      </w:rPr>
    </w:lvl>
    <w:lvl w:ilvl="5" w:tplc="CE064D26" w:tentative="1">
      <w:start w:val="1"/>
      <w:numFmt w:val="bullet"/>
      <w:lvlText w:val=""/>
      <w:lvlJc w:val="left"/>
      <w:pPr>
        <w:tabs>
          <w:tab w:val="num" w:pos="4320"/>
        </w:tabs>
        <w:ind w:left="4320" w:hanging="360"/>
      </w:pPr>
      <w:rPr>
        <w:rFonts w:ascii="Symbol" w:hAnsi="Symbol" w:hint="default"/>
      </w:rPr>
    </w:lvl>
    <w:lvl w:ilvl="6" w:tplc="340ABB94" w:tentative="1">
      <w:start w:val="1"/>
      <w:numFmt w:val="bullet"/>
      <w:lvlText w:val=""/>
      <w:lvlJc w:val="left"/>
      <w:pPr>
        <w:tabs>
          <w:tab w:val="num" w:pos="5040"/>
        </w:tabs>
        <w:ind w:left="5040" w:hanging="360"/>
      </w:pPr>
      <w:rPr>
        <w:rFonts w:ascii="Symbol" w:hAnsi="Symbol" w:hint="default"/>
      </w:rPr>
    </w:lvl>
    <w:lvl w:ilvl="7" w:tplc="98B29028" w:tentative="1">
      <w:start w:val="1"/>
      <w:numFmt w:val="bullet"/>
      <w:lvlText w:val=""/>
      <w:lvlJc w:val="left"/>
      <w:pPr>
        <w:tabs>
          <w:tab w:val="num" w:pos="5760"/>
        </w:tabs>
        <w:ind w:left="5760" w:hanging="360"/>
      </w:pPr>
      <w:rPr>
        <w:rFonts w:ascii="Symbol" w:hAnsi="Symbol" w:hint="default"/>
      </w:rPr>
    </w:lvl>
    <w:lvl w:ilvl="8" w:tplc="DCECD200"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12563BB"/>
    <w:multiLevelType w:val="hybridMultilevel"/>
    <w:tmpl w:val="ABAC97AC"/>
    <w:lvl w:ilvl="0" w:tplc="13EE02C4">
      <w:start w:val="1"/>
      <w:numFmt w:val="bullet"/>
      <w:lvlText w:val=""/>
      <w:lvlJc w:val="left"/>
      <w:pPr>
        <w:tabs>
          <w:tab w:val="num" w:pos="720"/>
        </w:tabs>
        <w:ind w:left="720" w:hanging="360"/>
      </w:pPr>
      <w:rPr>
        <w:rFonts w:ascii="Symbol" w:hAnsi="Symbol" w:hint="default"/>
      </w:rPr>
    </w:lvl>
    <w:lvl w:ilvl="1" w:tplc="8E12C07C">
      <w:start w:val="2598"/>
      <w:numFmt w:val="bullet"/>
      <w:lvlText w:val=""/>
      <w:lvlJc w:val="left"/>
      <w:pPr>
        <w:tabs>
          <w:tab w:val="num" w:pos="1440"/>
        </w:tabs>
        <w:ind w:left="1440" w:hanging="360"/>
      </w:pPr>
      <w:rPr>
        <w:rFonts w:ascii="Symbol" w:hAnsi="Symbol" w:hint="default"/>
      </w:rPr>
    </w:lvl>
    <w:lvl w:ilvl="2" w:tplc="F37EDB4A">
      <w:start w:val="2598"/>
      <w:numFmt w:val="bullet"/>
      <w:lvlText w:val=""/>
      <w:lvlJc w:val="left"/>
      <w:pPr>
        <w:tabs>
          <w:tab w:val="num" w:pos="2160"/>
        </w:tabs>
        <w:ind w:left="2160" w:hanging="360"/>
      </w:pPr>
      <w:rPr>
        <w:rFonts w:ascii="Symbol" w:hAnsi="Symbol" w:hint="default"/>
      </w:rPr>
    </w:lvl>
    <w:lvl w:ilvl="3" w:tplc="229C2480" w:tentative="1">
      <w:start w:val="1"/>
      <w:numFmt w:val="bullet"/>
      <w:lvlText w:val=""/>
      <w:lvlJc w:val="left"/>
      <w:pPr>
        <w:tabs>
          <w:tab w:val="num" w:pos="2880"/>
        </w:tabs>
        <w:ind w:left="2880" w:hanging="360"/>
      </w:pPr>
      <w:rPr>
        <w:rFonts w:ascii="Symbol" w:hAnsi="Symbol" w:hint="default"/>
      </w:rPr>
    </w:lvl>
    <w:lvl w:ilvl="4" w:tplc="9B42DD8A" w:tentative="1">
      <w:start w:val="1"/>
      <w:numFmt w:val="bullet"/>
      <w:lvlText w:val=""/>
      <w:lvlJc w:val="left"/>
      <w:pPr>
        <w:tabs>
          <w:tab w:val="num" w:pos="3600"/>
        </w:tabs>
        <w:ind w:left="3600" w:hanging="360"/>
      </w:pPr>
      <w:rPr>
        <w:rFonts w:ascii="Symbol" w:hAnsi="Symbol" w:hint="default"/>
      </w:rPr>
    </w:lvl>
    <w:lvl w:ilvl="5" w:tplc="A830A410" w:tentative="1">
      <w:start w:val="1"/>
      <w:numFmt w:val="bullet"/>
      <w:lvlText w:val=""/>
      <w:lvlJc w:val="left"/>
      <w:pPr>
        <w:tabs>
          <w:tab w:val="num" w:pos="4320"/>
        </w:tabs>
        <w:ind w:left="4320" w:hanging="360"/>
      </w:pPr>
      <w:rPr>
        <w:rFonts w:ascii="Symbol" w:hAnsi="Symbol" w:hint="default"/>
      </w:rPr>
    </w:lvl>
    <w:lvl w:ilvl="6" w:tplc="AA0AC45E" w:tentative="1">
      <w:start w:val="1"/>
      <w:numFmt w:val="bullet"/>
      <w:lvlText w:val=""/>
      <w:lvlJc w:val="left"/>
      <w:pPr>
        <w:tabs>
          <w:tab w:val="num" w:pos="5040"/>
        </w:tabs>
        <w:ind w:left="5040" w:hanging="360"/>
      </w:pPr>
      <w:rPr>
        <w:rFonts w:ascii="Symbol" w:hAnsi="Symbol" w:hint="default"/>
      </w:rPr>
    </w:lvl>
    <w:lvl w:ilvl="7" w:tplc="06E6DF2A" w:tentative="1">
      <w:start w:val="1"/>
      <w:numFmt w:val="bullet"/>
      <w:lvlText w:val=""/>
      <w:lvlJc w:val="left"/>
      <w:pPr>
        <w:tabs>
          <w:tab w:val="num" w:pos="5760"/>
        </w:tabs>
        <w:ind w:left="5760" w:hanging="360"/>
      </w:pPr>
      <w:rPr>
        <w:rFonts w:ascii="Symbol" w:hAnsi="Symbol" w:hint="default"/>
      </w:rPr>
    </w:lvl>
    <w:lvl w:ilvl="8" w:tplc="EE30649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BEE153D"/>
    <w:multiLevelType w:val="hybridMultilevel"/>
    <w:tmpl w:val="DDB2831E"/>
    <w:lvl w:ilvl="0" w:tplc="A976A2BA">
      <w:start w:val="1"/>
      <w:numFmt w:val="bullet"/>
      <w:lvlText w:val=""/>
      <w:lvlJc w:val="left"/>
      <w:pPr>
        <w:tabs>
          <w:tab w:val="num" w:pos="720"/>
        </w:tabs>
        <w:ind w:left="720" w:hanging="360"/>
      </w:pPr>
      <w:rPr>
        <w:rFonts w:ascii="Symbol" w:hAnsi="Symbol" w:hint="default"/>
      </w:rPr>
    </w:lvl>
    <w:lvl w:ilvl="1" w:tplc="3F02AC6E">
      <w:start w:val="3443"/>
      <w:numFmt w:val="bullet"/>
      <w:lvlText w:val=""/>
      <w:lvlJc w:val="left"/>
      <w:pPr>
        <w:tabs>
          <w:tab w:val="num" w:pos="1440"/>
        </w:tabs>
        <w:ind w:left="1440" w:hanging="360"/>
      </w:pPr>
      <w:rPr>
        <w:rFonts w:ascii="Symbol" w:hAnsi="Symbol" w:hint="default"/>
      </w:rPr>
    </w:lvl>
    <w:lvl w:ilvl="2" w:tplc="6AD4E0EE" w:tentative="1">
      <w:start w:val="1"/>
      <w:numFmt w:val="bullet"/>
      <w:lvlText w:val=""/>
      <w:lvlJc w:val="left"/>
      <w:pPr>
        <w:tabs>
          <w:tab w:val="num" w:pos="2160"/>
        </w:tabs>
        <w:ind w:left="2160" w:hanging="360"/>
      </w:pPr>
      <w:rPr>
        <w:rFonts w:ascii="Symbol" w:hAnsi="Symbol" w:hint="default"/>
      </w:rPr>
    </w:lvl>
    <w:lvl w:ilvl="3" w:tplc="B9742978" w:tentative="1">
      <w:start w:val="1"/>
      <w:numFmt w:val="bullet"/>
      <w:lvlText w:val=""/>
      <w:lvlJc w:val="left"/>
      <w:pPr>
        <w:tabs>
          <w:tab w:val="num" w:pos="2880"/>
        </w:tabs>
        <w:ind w:left="2880" w:hanging="360"/>
      </w:pPr>
      <w:rPr>
        <w:rFonts w:ascii="Symbol" w:hAnsi="Symbol" w:hint="default"/>
      </w:rPr>
    </w:lvl>
    <w:lvl w:ilvl="4" w:tplc="28DE558C" w:tentative="1">
      <w:start w:val="1"/>
      <w:numFmt w:val="bullet"/>
      <w:lvlText w:val=""/>
      <w:lvlJc w:val="left"/>
      <w:pPr>
        <w:tabs>
          <w:tab w:val="num" w:pos="3600"/>
        </w:tabs>
        <w:ind w:left="3600" w:hanging="360"/>
      </w:pPr>
      <w:rPr>
        <w:rFonts w:ascii="Symbol" w:hAnsi="Symbol" w:hint="default"/>
      </w:rPr>
    </w:lvl>
    <w:lvl w:ilvl="5" w:tplc="5B9E3448" w:tentative="1">
      <w:start w:val="1"/>
      <w:numFmt w:val="bullet"/>
      <w:lvlText w:val=""/>
      <w:lvlJc w:val="left"/>
      <w:pPr>
        <w:tabs>
          <w:tab w:val="num" w:pos="4320"/>
        </w:tabs>
        <w:ind w:left="4320" w:hanging="360"/>
      </w:pPr>
      <w:rPr>
        <w:rFonts w:ascii="Symbol" w:hAnsi="Symbol" w:hint="default"/>
      </w:rPr>
    </w:lvl>
    <w:lvl w:ilvl="6" w:tplc="36AA7E12" w:tentative="1">
      <w:start w:val="1"/>
      <w:numFmt w:val="bullet"/>
      <w:lvlText w:val=""/>
      <w:lvlJc w:val="left"/>
      <w:pPr>
        <w:tabs>
          <w:tab w:val="num" w:pos="5040"/>
        </w:tabs>
        <w:ind w:left="5040" w:hanging="360"/>
      </w:pPr>
      <w:rPr>
        <w:rFonts w:ascii="Symbol" w:hAnsi="Symbol" w:hint="default"/>
      </w:rPr>
    </w:lvl>
    <w:lvl w:ilvl="7" w:tplc="03645046" w:tentative="1">
      <w:start w:val="1"/>
      <w:numFmt w:val="bullet"/>
      <w:lvlText w:val=""/>
      <w:lvlJc w:val="left"/>
      <w:pPr>
        <w:tabs>
          <w:tab w:val="num" w:pos="5760"/>
        </w:tabs>
        <w:ind w:left="5760" w:hanging="360"/>
      </w:pPr>
      <w:rPr>
        <w:rFonts w:ascii="Symbol" w:hAnsi="Symbol" w:hint="default"/>
      </w:rPr>
    </w:lvl>
    <w:lvl w:ilvl="8" w:tplc="0F3A689A"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E0FC9C6"/>
    <w:multiLevelType w:val="multilevel"/>
    <w:tmpl w:val="2E0FC9C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1" w15:restartNumberingAfterBreak="0">
    <w:nsid w:val="2F807C5C"/>
    <w:multiLevelType w:val="hybridMultilevel"/>
    <w:tmpl w:val="6980CD92"/>
    <w:lvl w:ilvl="0" w:tplc="0FA45668">
      <w:start w:val="1"/>
      <w:numFmt w:val="bullet"/>
      <w:lvlText w:val=""/>
      <w:lvlJc w:val="left"/>
      <w:pPr>
        <w:tabs>
          <w:tab w:val="num" w:pos="720"/>
        </w:tabs>
        <w:ind w:left="720" w:hanging="360"/>
      </w:pPr>
      <w:rPr>
        <w:rFonts w:ascii="Symbol" w:hAnsi="Symbol" w:hint="default"/>
      </w:rPr>
    </w:lvl>
    <w:lvl w:ilvl="1" w:tplc="634CAF4E">
      <w:start w:val="2926"/>
      <w:numFmt w:val="bullet"/>
      <w:lvlText w:val=""/>
      <w:lvlJc w:val="left"/>
      <w:pPr>
        <w:tabs>
          <w:tab w:val="num" w:pos="1440"/>
        </w:tabs>
        <w:ind w:left="1440" w:hanging="360"/>
      </w:pPr>
      <w:rPr>
        <w:rFonts w:ascii="Symbol" w:hAnsi="Symbol" w:hint="default"/>
      </w:rPr>
    </w:lvl>
    <w:lvl w:ilvl="2" w:tplc="C8B2DDC8">
      <w:start w:val="2926"/>
      <w:numFmt w:val="bullet"/>
      <w:lvlText w:val=""/>
      <w:lvlJc w:val="left"/>
      <w:pPr>
        <w:tabs>
          <w:tab w:val="num" w:pos="2160"/>
        </w:tabs>
        <w:ind w:left="2160" w:hanging="360"/>
      </w:pPr>
      <w:rPr>
        <w:rFonts w:ascii="Symbol" w:hAnsi="Symbol" w:hint="default"/>
      </w:rPr>
    </w:lvl>
    <w:lvl w:ilvl="3" w:tplc="E2FC9BC6" w:tentative="1">
      <w:start w:val="1"/>
      <w:numFmt w:val="bullet"/>
      <w:lvlText w:val=""/>
      <w:lvlJc w:val="left"/>
      <w:pPr>
        <w:tabs>
          <w:tab w:val="num" w:pos="2880"/>
        </w:tabs>
        <w:ind w:left="2880" w:hanging="360"/>
      </w:pPr>
      <w:rPr>
        <w:rFonts w:ascii="Symbol" w:hAnsi="Symbol" w:hint="default"/>
      </w:rPr>
    </w:lvl>
    <w:lvl w:ilvl="4" w:tplc="7558270C" w:tentative="1">
      <w:start w:val="1"/>
      <w:numFmt w:val="bullet"/>
      <w:lvlText w:val=""/>
      <w:lvlJc w:val="left"/>
      <w:pPr>
        <w:tabs>
          <w:tab w:val="num" w:pos="3600"/>
        </w:tabs>
        <w:ind w:left="3600" w:hanging="360"/>
      </w:pPr>
      <w:rPr>
        <w:rFonts w:ascii="Symbol" w:hAnsi="Symbol" w:hint="default"/>
      </w:rPr>
    </w:lvl>
    <w:lvl w:ilvl="5" w:tplc="7F9630C8" w:tentative="1">
      <w:start w:val="1"/>
      <w:numFmt w:val="bullet"/>
      <w:lvlText w:val=""/>
      <w:lvlJc w:val="left"/>
      <w:pPr>
        <w:tabs>
          <w:tab w:val="num" w:pos="4320"/>
        </w:tabs>
        <w:ind w:left="4320" w:hanging="360"/>
      </w:pPr>
      <w:rPr>
        <w:rFonts w:ascii="Symbol" w:hAnsi="Symbol" w:hint="default"/>
      </w:rPr>
    </w:lvl>
    <w:lvl w:ilvl="6" w:tplc="CD12C35C" w:tentative="1">
      <w:start w:val="1"/>
      <w:numFmt w:val="bullet"/>
      <w:lvlText w:val=""/>
      <w:lvlJc w:val="left"/>
      <w:pPr>
        <w:tabs>
          <w:tab w:val="num" w:pos="5040"/>
        </w:tabs>
        <w:ind w:left="5040" w:hanging="360"/>
      </w:pPr>
      <w:rPr>
        <w:rFonts w:ascii="Symbol" w:hAnsi="Symbol" w:hint="default"/>
      </w:rPr>
    </w:lvl>
    <w:lvl w:ilvl="7" w:tplc="33AE14CE" w:tentative="1">
      <w:start w:val="1"/>
      <w:numFmt w:val="bullet"/>
      <w:lvlText w:val=""/>
      <w:lvlJc w:val="left"/>
      <w:pPr>
        <w:tabs>
          <w:tab w:val="num" w:pos="5760"/>
        </w:tabs>
        <w:ind w:left="5760" w:hanging="360"/>
      </w:pPr>
      <w:rPr>
        <w:rFonts w:ascii="Symbol" w:hAnsi="Symbol" w:hint="default"/>
      </w:rPr>
    </w:lvl>
    <w:lvl w:ilvl="8" w:tplc="836E8124"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E296BBB"/>
    <w:multiLevelType w:val="hybridMultilevel"/>
    <w:tmpl w:val="6E648E28"/>
    <w:lvl w:ilvl="0" w:tplc="3C4C822A">
      <w:start w:val="1"/>
      <w:numFmt w:val="bullet"/>
      <w:lvlText w:val=""/>
      <w:lvlJc w:val="left"/>
      <w:pPr>
        <w:tabs>
          <w:tab w:val="num" w:pos="720"/>
        </w:tabs>
        <w:ind w:left="720" w:hanging="360"/>
      </w:pPr>
      <w:rPr>
        <w:rFonts w:ascii="Symbol" w:hAnsi="Symbol" w:hint="default"/>
      </w:rPr>
    </w:lvl>
    <w:lvl w:ilvl="1" w:tplc="E8C2181A">
      <w:start w:val="1283"/>
      <w:numFmt w:val="bullet"/>
      <w:lvlText w:val=""/>
      <w:lvlJc w:val="left"/>
      <w:pPr>
        <w:tabs>
          <w:tab w:val="num" w:pos="1440"/>
        </w:tabs>
        <w:ind w:left="1440" w:hanging="360"/>
      </w:pPr>
      <w:rPr>
        <w:rFonts w:ascii="Symbol" w:hAnsi="Symbol" w:hint="default"/>
      </w:rPr>
    </w:lvl>
    <w:lvl w:ilvl="2" w:tplc="07BE6804" w:tentative="1">
      <w:start w:val="1"/>
      <w:numFmt w:val="bullet"/>
      <w:lvlText w:val=""/>
      <w:lvlJc w:val="left"/>
      <w:pPr>
        <w:tabs>
          <w:tab w:val="num" w:pos="2160"/>
        </w:tabs>
        <w:ind w:left="2160" w:hanging="360"/>
      </w:pPr>
      <w:rPr>
        <w:rFonts w:ascii="Symbol" w:hAnsi="Symbol" w:hint="default"/>
      </w:rPr>
    </w:lvl>
    <w:lvl w:ilvl="3" w:tplc="CDB2AA46" w:tentative="1">
      <w:start w:val="1"/>
      <w:numFmt w:val="bullet"/>
      <w:lvlText w:val=""/>
      <w:lvlJc w:val="left"/>
      <w:pPr>
        <w:tabs>
          <w:tab w:val="num" w:pos="2880"/>
        </w:tabs>
        <w:ind w:left="2880" w:hanging="360"/>
      </w:pPr>
      <w:rPr>
        <w:rFonts w:ascii="Symbol" w:hAnsi="Symbol" w:hint="default"/>
      </w:rPr>
    </w:lvl>
    <w:lvl w:ilvl="4" w:tplc="BE58D18E" w:tentative="1">
      <w:start w:val="1"/>
      <w:numFmt w:val="bullet"/>
      <w:lvlText w:val=""/>
      <w:lvlJc w:val="left"/>
      <w:pPr>
        <w:tabs>
          <w:tab w:val="num" w:pos="3600"/>
        </w:tabs>
        <w:ind w:left="3600" w:hanging="360"/>
      </w:pPr>
      <w:rPr>
        <w:rFonts w:ascii="Symbol" w:hAnsi="Symbol" w:hint="default"/>
      </w:rPr>
    </w:lvl>
    <w:lvl w:ilvl="5" w:tplc="BB82D922" w:tentative="1">
      <w:start w:val="1"/>
      <w:numFmt w:val="bullet"/>
      <w:lvlText w:val=""/>
      <w:lvlJc w:val="left"/>
      <w:pPr>
        <w:tabs>
          <w:tab w:val="num" w:pos="4320"/>
        </w:tabs>
        <w:ind w:left="4320" w:hanging="360"/>
      </w:pPr>
      <w:rPr>
        <w:rFonts w:ascii="Symbol" w:hAnsi="Symbol" w:hint="default"/>
      </w:rPr>
    </w:lvl>
    <w:lvl w:ilvl="6" w:tplc="A30EF200" w:tentative="1">
      <w:start w:val="1"/>
      <w:numFmt w:val="bullet"/>
      <w:lvlText w:val=""/>
      <w:lvlJc w:val="left"/>
      <w:pPr>
        <w:tabs>
          <w:tab w:val="num" w:pos="5040"/>
        </w:tabs>
        <w:ind w:left="5040" w:hanging="360"/>
      </w:pPr>
      <w:rPr>
        <w:rFonts w:ascii="Symbol" w:hAnsi="Symbol" w:hint="default"/>
      </w:rPr>
    </w:lvl>
    <w:lvl w:ilvl="7" w:tplc="6D4C8A3C" w:tentative="1">
      <w:start w:val="1"/>
      <w:numFmt w:val="bullet"/>
      <w:lvlText w:val=""/>
      <w:lvlJc w:val="left"/>
      <w:pPr>
        <w:tabs>
          <w:tab w:val="num" w:pos="5760"/>
        </w:tabs>
        <w:ind w:left="5760" w:hanging="360"/>
      </w:pPr>
      <w:rPr>
        <w:rFonts w:ascii="Symbol" w:hAnsi="Symbol" w:hint="default"/>
      </w:rPr>
    </w:lvl>
    <w:lvl w:ilvl="8" w:tplc="8C5AB9EE"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EA8BF38"/>
    <w:multiLevelType w:val="multilevel"/>
    <w:tmpl w:val="5EA8BF3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66A920E7"/>
    <w:multiLevelType w:val="hybridMultilevel"/>
    <w:tmpl w:val="DFF449D2"/>
    <w:lvl w:ilvl="0" w:tplc="7FA8F3DA">
      <w:start w:val="1"/>
      <w:numFmt w:val="bullet"/>
      <w:lvlText w:val=""/>
      <w:lvlJc w:val="left"/>
      <w:pPr>
        <w:tabs>
          <w:tab w:val="num" w:pos="720"/>
        </w:tabs>
        <w:ind w:left="720" w:hanging="360"/>
      </w:pPr>
      <w:rPr>
        <w:rFonts w:ascii="Symbol" w:hAnsi="Symbol" w:hint="default"/>
      </w:rPr>
    </w:lvl>
    <w:lvl w:ilvl="1" w:tplc="735AAD48">
      <w:start w:val="2650"/>
      <w:numFmt w:val="bullet"/>
      <w:lvlText w:val=""/>
      <w:lvlJc w:val="left"/>
      <w:pPr>
        <w:tabs>
          <w:tab w:val="num" w:pos="1440"/>
        </w:tabs>
        <w:ind w:left="1440" w:hanging="360"/>
      </w:pPr>
      <w:rPr>
        <w:rFonts w:ascii="Symbol" w:hAnsi="Symbol" w:hint="default"/>
      </w:rPr>
    </w:lvl>
    <w:lvl w:ilvl="2" w:tplc="518A9248" w:tentative="1">
      <w:start w:val="1"/>
      <w:numFmt w:val="bullet"/>
      <w:lvlText w:val=""/>
      <w:lvlJc w:val="left"/>
      <w:pPr>
        <w:tabs>
          <w:tab w:val="num" w:pos="2160"/>
        </w:tabs>
        <w:ind w:left="2160" w:hanging="360"/>
      </w:pPr>
      <w:rPr>
        <w:rFonts w:ascii="Symbol" w:hAnsi="Symbol" w:hint="default"/>
      </w:rPr>
    </w:lvl>
    <w:lvl w:ilvl="3" w:tplc="3856B964" w:tentative="1">
      <w:start w:val="1"/>
      <w:numFmt w:val="bullet"/>
      <w:lvlText w:val=""/>
      <w:lvlJc w:val="left"/>
      <w:pPr>
        <w:tabs>
          <w:tab w:val="num" w:pos="2880"/>
        </w:tabs>
        <w:ind w:left="2880" w:hanging="360"/>
      </w:pPr>
      <w:rPr>
        <w:rFonts w:ascii="Symbol" w:hAnsi="Symbol" w:hint="default"/>
      </w:rPr>
    </w:lvl>
    <w:lvl w:ilvl="4" w:tplc="E996B9C8" w:tentative="1">
      <w:start w:val="1"/>
      <w:numFmt w:val="bullet"/>
      <w:lvlText w:val=""/>
      <w:lvlJc w:val="left"/>
      <w:pPr>
        <w:tabs>
          <w:tab w:val="num" w:pos="3600"/>
        </w:tabs>
        <w:ind w:left="3600" w:hanging="360"/>
      </w:pPr>
      <w:rPr>
        <w:rFonts w:ascii="Symbol" w:hAnsi="Symbol" w:hint="default"/>
      </w:rPr>
    </w:lvl>
    <w:lvl w:ilvl="5" w:tplc="E27E8620" w:tentative="1">
      <w:start w:val="1"/>
      <w:numFmt w:val="bullet"/>
      <w:lvlText w:val=""/>
      <w:lvlJc w:val="left"/>
      <w:pPr>
        <w:tabs>
          <w:tab w:val="num" w:pos="4320"/>
        </w:tabs>
        <w:ind w:left="4320" w:hanging="360"/>
      </w:pPr>
      <w:rPr>
        <w:rFonts w:ascii="Symbol" w:hAnsi="Symbol" w:hint="default"/>
      </w:rPr>
    </w:lvl>
    <w:lvl w:ilvl="6" w:tplc="DF681E14" w:tentative="1">
      <w:start w:val="1"/>
      <w:numFmt w:val="bullet"/>
      <w:lvlText w:val=""/>
      <w:lvlJc w:val="left"/>
      <w:pPr>
        <w:tabs>
          <w:tab w:val="num" w:pos="5040"/>
        </w:tabs>
        <w:ind w:left="5040" w:hanging="360"/>
      </w:pPr>
      <w:rPr>
        <w:rFonts w:ascii="Symbol" w:hAnsi="Symbol" w:hint="default"/>
      </w:rPr>
    </w:lvl>
    <w:lvl w:ilvl="7" w:tplc="4802C358" w:tentative="1">
      <w:start w:val="1"/>
      <w:numFmt w:val="bullet"/>
      <w:lvlText w:val=""/>
      <w:lvlJc w:val="left"/>
      <w:pPr>
        <w:tabs>
          <w:tab w:val="num" w:pos="5760"/>
        </w:tabs>
        <w:ind w:left="5760" w:hanging="360"/>
      </w:pPr>
      <w:rPr>
        <w:rFonts w:ascii="Symbol" w:hAnsi="Symbol" w:hint="default"/>
      </w:rPr>
    </w:lvl>
    <w:lvl w:ilvl="8" w:tplc="C1543D2E"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6FB135BF"/>
    <w:multiLevelType w:val="hybridMultilevel"/>
    <w:tmpl w:val="477482EA"/>
    <w:lvl w:ilvl="0" w:tplc="CCA44D86">
      <w:start w:val="1"/>
      <w:numFmt w:val="bullet"/>
      <w:lvlText w:val=""/>
      <w:lvlJc w:val="left"/>
      <w:pPr>
        <w:tabs>
          <w:tab w:val="num" w:pos="720"/>
        </w:tabs>
        <w:ind w:left="720" w:hanging="360"/>
      </w:pPr>
      <w:rPr>
        <w:rFonts w:ascii="Symbol" w:hAnsi="Symbol" w:hint="default"/>
      </w:rPr>
    </w:lvl>
    <w:lvl w:ilvl="1" w:tplc="987A0EDC">
      <w:start w:val="2926"/>
      <w:numFmt w:val="bullet"/>
      <w:lvlText w:val=""/>
      <w:lvlJc w:val="left"/>
      <w:pPr>
        <w:tabs>
          <w:tab w:val="num" w:pos="1440"/>
        </w:tabs>
        <w:ind w:left="1440" w:hanging="360"/>
      </w:pPr>
      <w:rPr>
        <w:rFonts w:ascii="Symbol" w:hAnsi="Symbol" w:hint="default"/>
      </w:rPr>
    </w:lvl>
    <w:lvl w:ilvl="2" w:tplc="72ACD3A0">
      <w:start w:val="2926"/>
      <w:numFmt w:val="bullet"/>
      <w:lvlText w:val=""/>
      <w:lvlJc w:val="left"/>
      <w:pPr>
        <w:tabs>
          <w:tab w:val="num" w:pos="2160"/>
        </w:tabs>
        <w:ind w:left="2160" w:hanging="360"/>
      </w:pPr>
      <w:rPr>
        <w:rFonts w:ascii="Symbol" w:hAnsi="Symbol" w:hint="default"/>
      </w:rPr>
    </w:lvl>
    <w:lvl w:ilvl="3" w:tplc="49ACDD62" w:tentative="1">
      <w:start w:val="1"/>
      <w:numFmt w:val="bullet"/>
      <w:lvlText w:val=""/>
      <w:lvlJc w:val="left"/>
      <w:pPr>
        <w:tabs>
          <w:tab w:val="num" w:pos="2880"/>
        </w:tabs>
        <w:ind w:left="2880" w:hanging="360"/>
      </w:pPr>
      <w:rPr>
        <w:rFonts w:ascii="Symbol" w:hAnsi="Symbol" w:hint="default"/>
      </w:rPr>
    </w:lvl>
    <w:lvl w:ilvl="4" w:tplc="9D5A1FD0" w:tentative="1">
      <w:start w:val="1"/>
      <w:numFmt w:val="bullet"/>
      <w:lvlText w:val=""/>
      <w:lvlJc w:val="left"/>
      <w:pPr>
        <w:tabs>
          <w:tab w:val="num" w:pos="3600"/>
        </w:tabs>
        <w:ind w:left="3600" w:hanging="360"/>
      </w:pPr>
      <w:rPr>
        <w:rFonts w:ascii="Symbol" w:hAnsi="Symbol" w:hint="default"/>
      </w:rPr>
    </w:lvl>
    <w:lvl w:ilvl="5" w:tplc="E53828EE" w:tentative="1">
      <w:start w:val="1"/>
      <w:numFmt w:val="bullet"/>
      <w:lvlText w:val=""/>
      <w:lvlJc w:val="left"/>
      <w:pPr>
        <w:tabs>
          <w:tab w:val="num" w:pos="4320"/>
        </w:tabs>
        <w:ind w:left="4320" w:hanging="360"/>
      </w:pPr>
      <w:rPr>
        <w:rFonts w:ascii="Symbol" w:hAnsi="Symbol" w:hint="default"/>
      </w:rPr>
    </w:lvl>
    <w:lvl w:ilvl="6" w:tplc="8DCEC22E" w:tentative="1">
      <w:start w:val="1"/>
      <w:numFmt w:val="bullet"/>
      <w:lvlText w:val=""/>
      <w:lvlJc w:val="left"/>
      <w:pPr>
        <w:tabs>
          <w:tab w:val="num" w:pos="5040"/>
        </w:tabs>
        <w:ind w:left="5040" w:hanging="360"/>
      </w:pPr>
      <w:rPr>
        <w:rFonts w:ascii="Symbol" w:hAnsi="Symbol" w:hint="default"/>
      </w:rPr>
    </w:lvl>
    <w:lvl w:ilvl="7" w:tplc="158E58CA" w:tentative="1">
      <w:start w:val="1"/>
      <w:numFmt w:val="bullet"/>
      <w:lvlText w:val=""/>
      <w:lvlJc w:val="left"/>
      <w:pPr>
        <w:tabs>
          <w:tab w:val="num" w:pos="5760"/>
        </w:tabs>
        <w:ind w:left="5760" w:hanging="360"/>
      </w:pPr>
      <w:rPr>
        <w:rFonts w:ascii="Symbol" w:hAnsi="Symbol" w:hint="default"/>
      </w:rPr>
    </w:lvl>
    <w:lvl w:ilvl="8" w:tplc="B6EA9E2A"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785F64D6"/>
    <w:multiLevelType w:val="multilevel"/>
    <w:tmpl w:val="785F64D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3"/>
  </w:num>
  <w:num w:numId="2">
    <w:abstractNumId w:val="3"/>
  </w:num>
  <w:num w:numId="3">
    <w:abstractNumId w:val="4"/>
  </w:num>
  <w:num w:numId="4">
    <w:abstractNumId w:val="0"/>
  </w:num>
  <w:num w:numId="5">
    <w:abstractNumId w:val="10"/>
  </w:num>
  <w:num w:numId="6">
    <w:abstractNumId w:val="5"/>
  </w:num>
  <w:num w:numId="7">
    <w:abstractNumId w:val="16"/>
  </w:num>
  <w:num w:numId="8">
    <w:abstractNumId w:val="2"/>
  </w:num>
  <w:num w:numId="9">
    <w:abstractNumId w:val="6"/>
  </w:num>
  <w:num w:numId="10">
    <w:abstractNumId w:val="1"/>
  </w:num>
  <w:num w:numId="11">
    <w:abstractNumId w:val="14"/>
  </w:num>
  <w:num w:numId="12">
    <w:abstractNumId w:val="7"/>
  </w:num>
  <w:num w:numId="13">
    <w:abstractNumId w:val="8"/>
  </w:num>
  <w:num w:numId="14">
    <w:abstractNumId w:val="12"/>
  </w:num>
  <w:num w:numId="15">
    <w:abstractNumId w:val="11"/>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94251DB"/>
    <w:rsid w:val="00056A45"/>
    <w:rsid w:val="00064C26"/>
    <w:rsid w:val="000A41C2"/>
    <w:rsid w:val="000E4798"/>
    <w:rsid w:val="00163622"/>
    <w:rsid w:val="001A6021"/>
    <w:rsid w:val="001B2A34"/>
    <w:rsid w:val="001E12EA"/>
    <w:rsid w:val="00224260"/>
    <w:rsid w:val="002A0B8D"/>
    <w:rsid w:val="002B40DB"/>
    <w:rsid w:val="002E059E"/>
    <w:rsid w:val="002E14F5"/>
    <w:rsid w:val="00365FB9"/>
    <w:rsid w:val="003D1C6F"/>
    <w:rsid w:val="004010BD"/>
    <w:rsid w:val="004811FF"/>
    <w:rsid w:val="004925FB"/>
    <w:rsid w:val="004E6712"/>
    <w:rsid w:val="00533945"/>
    <w:rsid w:val="005545F9"/>
    <w:rsid w:val="00575558"/>
    <w:rsid w:val="00595F8E"/>
    <w:rsid w:val="005A573C"/>
    <w:rsid w:val="005B703A"/>
    <w:rsid w:val="00601B01"/>
    <w:rsid w:val="006E7652"/>
    <w:rsid w:val="006F2E52"/>
    <w:rsid w:val="007801B9"/>
    <w:rsid w:val="007861EC"/>
    <w:rsid w:val="007927BF"/>
    <w:rsid w:val="007C2334"/>
    <w:rsid w:val="007C6B84"/>
    <w:rsid w:val="007F3801"/>
    <w:rsid w:val="0085791B"/>
    <w:rsid w:val="008818F2"/>
    <w:rsid w:val="008B34BD"/>
    <w:rsid w:val="009E65B3"/>
    <w:rsid w:val="00A00339"/>
    <w:rsid w:val="00A96E56"/>
    <w:rsid w:val="00B4234B"/>
    <w:rsid w:val="00C3678B"/>
    <w:rsid w:val="00D4287A"/>
    <w:rsid w:val="00D454D1"/>
    <w:rsid w:val="00DA4F83"/>
    <w:rsid w:val="00DF4656"/>
    <w:rsid w:val="00E046E9"/>
    <w:rsid w:val="00E3032E"/>
    <w:rsid w:val="00EE0CC7"/>
    <w:rsid w:val="00EF4F61"/>
    <w:rsid w:val="00F511C3"/>
    <w:rsid w:val="0C601D2C"/>
    <w:rsid w:val="0D873BF4"/>
    <w:rsid w:val="1BAC457B"/>
    <w:rsid w:val="24AF76BA"/>
    <w:rsid w:val="269D0B21"/>
    <w:rsid w:val="28793FF7"/>
    <w:rsid w:val="39211A5D"/>
    <w:rsid w:val="46A360D0"/>
    <w:rsid w:val="494251DB"/>
    <w:rsid w:val="49C70F60"/>
    <w:rsid w:val="55A55B91"/>
    <w:rsid w:val="62222FA5"/>
    <w:rsid w:val="626C1AEB"/>
    <w:rsid w:val="6D2E67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78EDFB9-8B69-8B41-A8CA-3FE066632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iPriority="99" w:unhideWhenUsed="1" w:qFormat="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3945"/>
    <w:rPr>
      <w:rFonts w:asciiTheme="minorHAnsi" w:eastAsiaTheme="minorEastAsia" w:hAnsiTheme="minorHAnsi" w:cstheme="minorBidi"/>
      <w:lang w:eastAsia="zh-CN"/>
    </w:rPr>
  </w:style>
  <w:style w:type="paragraph" w:styleId="Heading1">
    <w:name w:val="heading 1"/>
    <w:next w:val="Normal"/>
    <w:qFormat/>
    <w:rsid w:val="00533945"/>
    <w:pPr>
      <w:spacing w:beforeAutospacing="1" w:after="0" w:afterAutospacing="1"/>
      <w:outlineLvl w:val="0"/>
    </w:pPr>
    <w:rPr>
      <w:rFonts w:ascii="SimSun" w:hAnsi="SimSun" w:hint="eastAsia"/>
      <w:b/>
      <w:bCs/>
      <w:kern w:val="44"/>
      <w:sz w:val="48"/>
      <w:szCs w:val="48"/>
      <w:lang w:eastAsia="zh-CN"/>
    </w:rPr>
  </w:style>
  <w:style w:type="paragraph" w:styleId="Heading2">
    <w:name w:val="heading 2"/>
    <w:next w:val="Normal"/>
    <w:unhideWhenUsed/>
    <w:qFormat/>
    <w:rsid w:val="00533945"/>
    <w:pPr>
      <w:spacing w:beforeAutospacing="1" w:after="0" w:afterAutospacing="1"/>
      <w:outlineLvl w:val="1"/>
    </w:pPr>
    <w:rPr>
      <w:rFonts w:ascii="SimSun" w:hAnsi="SimSun" w:hint="eastAsia"/>
      <w:b/>
      <w:bCs/>
      <w:sz w:val="36"/>
      <w:szCs w:val="36"/>
      <w:lang w:eastAsia="zh-CN"/>
    </w:rPr>
  </w:style>
  <w:style w:type="paragraph" w:styleId="Heading3">
    <w:name w:val="heading 3"/>
    <w:next w:val="Normal"/>
    <w:semiHidden/>
    <w:unhideWhenUsed/>
    <w:qFormat/>
    <w:rsid w:val="00533945"/>
    <w:pPr>
      <w:spacing w:beforeAutospacing="1" w:after="0"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link w:val="HTMLPreformattedChar"/>
    <w:uiPriority w:val="99"/>
    <w:qFormat/>
    <w:rsid w:val="0053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uiPriority w:val="99"/>
    <w:qFormat/>
    <w:rsid w:val="00533945"/>
    <w:pPr>
      <w:spacing w:beforeAutospacing="1" w:after="0" w:afterAutospacing="1"/>
    </w:pPr>
    <w:rPr>
      <w:sz w:val="24"/>
      <w:szCs w:val="24"/>
      <w:lang w:eastAsia="zh-CN"/>
    </w:rPr>
  </w:style>
  <w:style w:type="character" w:styleId="Emphasis">
    <w:name w:val="Emphasis"/>
    <w:basedOn w:val="DefaultParagraphFont"/>
    <w:qFormat/>
    <w:rsid w:val="00533945"/>
    <w:rPr>
      <w:i/>
      <w:iCs/>
    </w:rPr>
  </w:style>
  <w:style w:type="character" w:styleId="HTMLCode">
    <w:name w:val="HTML Code"/>
    <w:basedOn w:val="DefaultParagraphFont"/>
    <w:uiPriority w:val="99"/>
    <w:qFormat/>
    <w:rsid w:val="00533945"/>
    <w:rPr>
      <w:rFonts w:ascii="Courier New" w:hAnsi="Courier New" w:cs="Courier New"/>
      <w:sz w:val="20"/>
      <w:szCs w:val="20"/>
    </w:rPr>
  </w:style>
  <w:style w:type="character" w:styleId="Hyperlink">
    <w:name w:val="Hyperlink"/>
    <w:basedOn w:val="DefaultParagraphFont"/>
    <w:qFormat/>
    <w:rsid w:val="00533945"/>
    <w:rPr>
      <w:color w:val="0000FF"/>
      <w:u w:val="single"/>
    </w:rPr>
  </w:style>
  <w:style w:type="character" w:styleId="Strong">
    <w:name w:val="Strong"/>
    <w:basedOn w:val="DefaultParagraphFont"/>
    <w:uiPriority w:val="22"/>
    <w:qFormat/>
    <w:rsid w:val="00533945"/>
    <w:rPr>
      <w:b/>
      <w:bCs/>
    </w:rPr>
  </w:style>
  <w:style w:type="paragraph" w:styleId="BalloonText">
    <w:name w:val="Balloon Text"/>
    <w:basedOn w:val="Normal"/>
    <w:link w:val="BalloonTextChar"/>
    <w:rsid w:val="002E0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E059E"/>
    <w:rPr>
      <w:rFonts w:ascii="Tahoma" w:eastAsiaTheme="minorEastAsia" w:hAnsi="Tahoma" w:cs="Tahoma"/>
      <w:sz w:val="16"/>
      <w:szCs w:val="16"/>
      <w:lang w:eastAsia="zh-CN"/>
    </w:rPr>
  </w:style>
  <w:style w:type="character" w:customStyle="1" w:styleId="apple-converted-space">
    <w:name w:val="apple-converted-space"/>
    <w:basedOn w:val="DefaultParagraphFont"/>
    <w:rsid w:val="002E059E"/>
  </w:style>
  <w:style w:type="character" w:customStyle="1" w:styleId="tagnamecolor">
    <w:name w:val="tagnamecolor"/>
    <w:basedOn w:val="DefaultParagraphFont"/>
    <w:rsid w:val="002E059E"/>
  </w:style>
  <w:style w:type="character" w:customStyle="1" w:styleId="tagcolor">
    <w:name w:val="tagcolor"/>
    <w:basedOn w:val="DefaultParagraphFont"/>
    <w:rsid w:val="002E059E"/>
  </w:style>
  <w:style w:type="character" w:customStyle="1" w:styleId="attributecolor">
    <w:name w:val="attributecolor"/>
    <w:basedOn w:val="DefaultParagraphFont"/>
    <w:rsid w:val="002E059E"/>
  </w:style>
  <w:style w:type="character" w:customStyle="1" w:styleId="attributevaluecolor">
    <w:name w:val="attributevaluecolor"/>
    <w:basedOn w:val="DefaultParagraphFont"/>
    <w:rsid w:val="002E059E"/>
  </w:style>
  <w:style w:type="character" w:customStyle="1" w:styleId="HTMLPreformattedChar">
    <w:name w:val="HTML Preformatted Char"/>
    <w:basedOn w:val="DefaultParagraphFont"/>
    <w:link w:val="HTMLPreformatted"/>
    <w:uiPriority w:val="99"/>
    <w:rsid w:val="00D4287A"/>
    <w:rPr>
      <w:rFonts w:ascii="SimSun" w:hAnsi="SimSun"/>
      <w:sz w:val="24"/>
      <w:szCs w:val="24"/>
      <w:lang w:eastAsia="zh-CN"/>
    </w:rPr>
  </w:style>
  <w:style w:type="character" w:customStyle="1" w:styleId="tag">
    <w:name w:val="tag"/>
    <w:basedOn w:val="DefaultParagraphFont"/>
    <w:rsid w:val="00D4287A"/>
  </w:style>
  <w:style w:type="character" w:customStyle="1" w:styleId="pln">
    <w:name w:val="pln"/>
    <w:basedOn w:val="DefaultParagraphFont"/>
    <w:rsid w:val="00D4287A"/>
  </w:style>
  <w:style w:type="character" w:customStyle="1" w:styleId="atn">
    <w:name w:val="atn"/>
    <w:basedOn w:val="DefaultParagraphFont"/>
    <w:rsid w:val="00D4287A"/>
  </w:style>
  <w:style w:type="character" w:customStyle="1" w:styleId="pun">
    <w:name w:val="pun"/>
    <w:basedOn w:val="DefaultParagraphFont"/>
    <w:rsid w:val="00D4287A"/>
  </w:style>
  <w:style w:type="character" w:customStyle="1" w:styleId="atv">
    <w:name w:val="atv"/>
    <w:basedOn w:val="DefaultParagraphFont"/>
    <w:rsid w:val="00D4287A"/>
  </w:style>
  <w:style w:type="table" w:styleId="TableGrid">
    <w:name w:val="Table Grid"/>
    <w:basedOn w:val="TableNormal"/>
    <w:rsid w:val="00056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06458">
      <w:bodyDiv w:val="1"/>
      <w:marLeft w:val="0"/>
      <w:marRight w:val="0"/>
      <w:marTop w:val="0"/>
      <w:marBottom w:val="0"/>
      <w:divBdr>
        <w:top w:val="none" w:sz="0" w:space="0" w:color="auto"/>
        <w:left w:val="none" w:sz="0" w:space="0" w:color="auto"/>
        <w:bottom w:val="none" w:sz="0" w:space="0" w:color="auto"/>
        <w:right w:val="none" w:sz="0" w:space="0" w:color="auto"/>
      </w:divBdr>
      <w:divsChild>
        <w:div w:id="13044492">
          <w:marLeft w:val="432"/>
          <w:marRight w:val="0"/>
          <w:marTop w:val="120"/>
          <w:marBottom w:val="0"/>
          <w:divBdr>
            <w:top w:val="none" w:sz="0" w:space="0" w:color="auto"/>
            <w:left w:val="none" w:sz="0" w:space="0" w:color="auto"/>
            <w:bottom w:val="none" w:sz="0" w:space="0" w:color="auto"/>
            <w:right w:val="none" w:sz="0" w:space="0" w:color="auto"/>
          </w:divBdr>
        </w:div>
        <w:div w:id="197276088">
          <w:marLeft w:val="432"/>
          <w:marRight w:val="0"/>
          <w:marTop w:val="120"/>
          <w:marBottom w:val="0"/>
          <w:divBdr>
            <w:top w:val="none" w:sz="0" w:space="0" w:color="auto"/>
            <w:left w:val="none" w:sz="0" w:space="0" w:color="auto"/>
            <w:bottom w:val="none" w:sz="0" w:space="0" w:color="auto"/>
            <w:right w:val="none" w:sz="0" w:space="0" w:color="auto"/>
          </w:divBdr>
        </w:div>
        <w:div w:id="543442771">
          <w:marLeft w:val="432"/>
          <w:marRight w:val="0"/>
          <w:marTop w:val="115"/>
          <w:marBottom w:val="0"/>
          <w:divBdr>
            <w:top w:val="none" w:sz="0" w:space="0" w:color="auto"/>
            <w:left w:val="none" w:sz="0" w:space="0" w:color="auto"/>
            <w:bottom w:val="none" w:sz="0" w:space="0" w:color="auto"/>
            <w:right w:val="none" w:sz="0" w:space="0" w:color="auto"/>
          </w:divBdr>
        </w:div>
        <w:div w:id="1048646437">
          <w:marLeft w:val="907"/>
          <w:marRight w:val="0"/>
          <w:marTop w:val="106"/>
          <w:marBottom w:val="0"/>
          <w:divBdr>
            <w:top w:val="none" w:sz="0" w:space="0" w:color="auto"/>
            <w:left w:val="none" w:sz="0" w:space="0" w:color="auto"/>
            <w:bottom w:val="none" w:sz="0" w:space="0" w:color="auto"/>
            <w:right w:val="none" w:sz="0" w:space="0" w:color="auto"/>
          </w:divBdr>
        </w:div>
      </w:divsChild>
    </w:div>
    <w:div w:id="137261722">
      <w:bodyDiv w:val="1"/>
      <w:marLeft w:val="0"/>
      <w:marRight w:val="0"/>
      <w:marTop w:val="0"/>
      <w:marBottom w:val="0"/>
      <w:divBdr>
        <w:top w:val="none" w:sz="0" w:space="0" w:color="auto"/>
        <w:left w:val="none" w:sz="0" w:space="0" w:color="auto"/>
        <w:bottom w:val="none" w:sz="0" w:space="0" w:color="auto"/>
        <w:right w:val="none" w:sz="0" w:space="0" w:color="auto"/>
      </w:divBdr>
      <w:divsChild>
        <w:div w:id="2043246525">
          <w:marLeft w:val="432"/>
          <w:marRight w:val="0"/>
          <w:marTop w:val="115"/>
          <w:marBottom w:val="0"/>
          <w:divBdr>
            <w:top w:val="none" w:sz="0" w:space="0" w:color="auto"/>
            <w:left w:val="none" w:sz="0" w:space="0" w:color="auto"/>
            <w:bottom w:val="none" w:sz="0" w:space="0" w:color="auto"/>
            <w:right w:val="none" w:sz="0" w:space="0" w:color="auto"/>
          </w:divBdr>
        </w:div>
        <w:div w:id="1063715263">
          <w:marLeft w:val="907"/>
          <w:marRight w:val="0"/>
          <w:marTop w:val="106"/>
          <w:marBottom w:val="0"/>
          <w:divBdr>
            <w:top w:val="none" w:sz="0" w:space="0" w:color="auto"/>
            <w:left w:val="none" w:sz="0" w:space="0" w:color="auto"/>
            <w:bottom w:val="none" w:sz="0" w:space="0" w:color="auto"/>
            <w:right w:val="none" w:sz="0" w:space="0" w:color="auto"/>
          </w:divBdr>
        </w:div>
      </w:divsChild>
    </w:div>
    <w:div w:id="165361908">
      <w:bodyDiv w:val="1"/>
      <w:marLeft w:val="0"/>
      <w:marRight w:val="0"/>
      <w:marTop w:val="0"/>
      <w:marBottom w:val="0"/>
      <w:divBdr>
        <w:top w:val="none" w:sz="0" w:space="0" w:color="auto"/>
        <w:left w:val="none" w:sz="0" w:space="0" w:color="auto"/>
        <w:bottom w:val="none" w:sz="0" w:space="0" w:color="auto"/>
        <w:right w:val="none" w:sz="0" w:space="0" w:color="auto"/>
      </w:divBdr>
    </w:div>
    <w:div w:id="267396080">
      <w:bodyDiv w:val="1"/>
      <w:marLeft w:val="0"/>
      <w:marRight w:val="0"/>
      <w:marTop w:val="0"/>
      <w:marBottom w:val="0"/>
      <w:divBdr>
        <w:top w:val="none" w:sz="0" w:space="0" w:color="auto"/>
        <w:left w:val="none" w:sz="0" w:space="0" w:color="auto"/>
        <w:bottom w:val="none" w:sz="0" w:space="0" w:color="auto"/>
        <w:right w:val="none" w:sz="0" w:space="0" w:color="auto"/>
      </w:divBdr>
    </w:div>
    <w:div w:id="337197552">
      <w:bodyDiv w:val="1"/>
      <w:marLeft w:val="0"/>
      <w:marRight w:val="0"/>
      <w:marTop w:val="0"/>
      <w:marBottom w:val="0"/>
      <w:divBdr>
        <w:top w:val="none" w:sz="0" w:space="0" w:color="auto"/>
        <w:left w:val="none" w:sz="0" w:space="0" w:color="auto"/>
        <w:bottom w:val="none" w:sz="0" w:space="0" w:color="auto"/>
        <w:right w:val="none" w:sz="0" w:space="0" w:color="auto"/>
      </w:divBdr>
    </w:div>
    <w:div w:id="352609464">
      <w:bodyDiv w:val="1"/>
      <w:marLeft w:val="0"/>
      <w:marRight w:val="0"/>
      <w:marTop w:val="0"/>
      <w:marBottom w:val="0"/>
      <w:divBdr>
        <w:top w:val="none" w:sz="0" w:space="0" w:color="auto"/>
        <w:left w:val="none" w:sz="0" w:space="0" w:color="auto"/>
        <w:bottom w:val="none" w:sz="0" w:space="0" w:color="auto"/>
        <w:right w:val="none" w:sz="0" w:space="0" w:color="auto"/>
      </w:divBdr>
      <w:divsChild>
        <w:div w:id="380790031">
          <w:marLeft w:val="432"/>
          <w:marRight w:val="0"/>
          <w:marTop w:val="115"/>
          <w:marBottom w:val="0"/>
          <w:divBdr>
            <w:top w:val="none" w:sz="0" w:space="0" w:color="auto"/>
            <w:left w:val="none" w:sz="0" w:space="0" w:color="auto"/>
            <w:bottom w:val="none" w:sz="0" w:space="0" w:color="auto"/>
            <w:right w:val="none" w:sz="0" w:space="0" w:color="auto"/>
          </w:divBdr>
        </w:div>
        <w:div w:id="716734085">
          <w:marLeft w:val="432"/>
          <w:marRight w:val="0"/>
          <w:marTop w:val="115"/>
          <w:marBottom w:val="0"/>
          <w:divBdr>
            <w:top w:val="none" w:sz="0" w:space="0" w:color="auto"/>
            <w:left w:val="none" w:sz="0" w:space="0" w:color="auto"/>
            <w:bottom w:val="none" w:sz="0" w:space="0" w:color="auto"/>
            <w:right w:val="none" w:sz="0" w:space="0" w:color="auto"/>
          </w:divBdr>
        </w:div>
        <w:div w:id="255139389">
          <w:marLeft w:val="432"/>
          <w:marRight w:val="0"/>
          <w:marTop w:val="125"/>
          <w:marBottom w:val="0"/>
          <w:divBdr>
            <w:top w:val="none" w:sz="0" w:space="0" w:color="auto"/>
            <w:left w:val="none" w:sz="0" w:space="0" w:color="auto"/>
            <w:bottom w:val="none" w:sz="0" w:space="0" w:color="auto"/>
            <w:right w:val="none" w:sz="0" w:space="0" w:color="auto"/>
          </w:divBdr>
        </w:div>
        <w:div w:id="502087608">
          <w:marLeft w:val="907"/>
          <w:marRight w:val="0"/>
          <w:marTop w:val="115"/>
          <w:marBottom w:val="0"/>
          <w:divBdr>
            <w:top w:val="none" w:sz="0" w:space="0" w:color="auto"/>
            <w:left w:val="none" w:sz="0" w:space="0" w:color="auto"/>
            <w:bottom w:val="none" w:sz="0" w:space="0" w:color="auto"/>
            <w:right w:val="none" w:sz="0" w:space="0" w:color="auto"/>
          </w:divBdr>
        </w:div>
      </w:divsChild>
    </w:div>
    <w:div w:id="366756379">
      <w:bodyDiv w:val="1"/>
      <w:marLeft w:val="0"/>
      <w:marRight w:val="0"/>
      <w:marTop w:val="0"/>
      <w:marBottom w:val="0"/>
      <w:divBdr>
        <w:top w:val="none" w:sz="0" w:space="0" w:color="auto"/>
        <w:left w:val="none" w:sz="0" w:space="0" w:color="auto"/>
        <w:bottom w:val="none" w:sz="0" w:space="0" w:color="auto"/>
        <w:right w:val="none" w:sz="0" w:space="0" w:color="auto"/>
      </w:divBdr>
      <w:divsChild>
        <w:div w:id="2095783924">
          <w:marLeft w:val="432"/>
          <w:marRight w:val="0"/>
          <w:marTop w:val="106"/>
          <w:marBottom w:val="0"/>
          <w:divBdr>
            <w:top w:val="none" w:sz="0" w:space="0" w:color="auto"/>
            <w:left w:val="none" w:sz="0" w:space="0" w:color="auto"/>
            <w:bottom w:val="none" w:sz="0" w:space="0" w:color="auto"/>
            <w:right w:val="none" w:sz="0" w:space="0" w:color="auto"/>
          </w:divBdr>
        </w:div>
        <w:div w:id="1086610193">
          <w:marLeft w:val="432"/>
          <w:marRight w:val="0"/>
          <w:marTop w:val="106"/>
          <w:marBottom w:val="0"/>
          <w:divBdr>
            <w:top w:val="none" w:sz="0" w:space="0" w:color="auto"/>
            <w:left w:val="none" w:sz="0" w:space="0" w:color="auto"/>
            <w:bottom w:val="none" w:sz="0" w:space="0" w:color="auto"/>
            <w:right w:val="none" w:sz="0" w:space="0" w:color="auto"/>
          </w:divBdr>
        </w:div>
        <w:div w:id="90203218">
          <w:marLeft w:val="907"/>
          <w:marRight w:val="0"/>
          <w:marTop w:val="106"/>
          <w:marBottom w:val="0"/>
          <w:divBdr>
            <w:top w:val="none" w:sz="0" w:space="0" w:color="auto"/>
            <w:left w:val="none" w:sz="0" w:space="0" w:color="auto"/>
            <w:bottom w:val="none" w:sz="0" w:space="0" w:color="auto"/>
            <w:right w:val="none" w:sz="0" w:space="0" w:color="auto"/>
          </w:divBdr>
        </w:div>
        <w:div w:id="1846704744">
          <w:marLeft w:val="1354"/>
          <w:marRight w:val="0"/>
          <w:marTop w:val="96"/>
          <w:marBottom w:val="0"/>
          <w:divBdr>
            <w:top w:val="none" w:sz="0" w:space="0" w:color="auto"/>
            <w:left w:val="none" w:sz="0" w:space="0" w:color="auto"/>
            <w:bottom w:val="none" w:sz="0" w:space="0" w:color="auto"/>
            <w:right w:val="none" w:sz="0" w:space="0" w:color="auto"/>
          </w:divBdr>
        </w:div>
        <w:div w:id="767507129">
          <w:marLeft w:val="1354"/>
          <w:marRight w:val="0"/>
          <w:marTop w:val="96"/>
          <w:marBottom w:val="0"/>
          <w:divBdr>
            <w:top w:val="none" w:sz="0" w:space="0" w:color="auto"/>
            <w:left w:val="none" w:sz="0" w:space="0" w:color="auto"/>
            <w:bottom w:val="none" w:sz="0" w:space="0" w:color="auto"/>
            <w:right w:val="none" w:sz="0" w:space="0" w:color="auto"/>
          </w:divBdr>
        </w:div>
        <w:div w:id="1412432840">
          <w:marLeft w:val="1354"/>
          <w:marRight w:val="0"/>
          <w:marTop w:val="96"/>
          <w:marBottom w:val="0"/>
          <w:divBdr>
            <w:top w:val="none" w:sz="0" w:space="0" w:color="auto"/>
            <w:left w:val="none" w:sz="0" w:space="0" w:color="auto"/>
            <w:bottom w:val="none" w:sz="0" w:space="0" w:color="auto"/>
            <w:right w:val="none" w:sz="0" w:space="0" w:color="auto"/>
          </w:divBdr>
        </w:div>
        <w:div w:id="845361735">
          <w:marLeft w:val="1354"/>
          <w:marRight w:val="0"/>
          <w:marTop w:val="96"/>
          <w:marBottom w:val="0"/>
          <w:divBdr>
            <w:top w:val="none" w:sz="0" w:space="0" w:color="auto"/>
            <w:left w:val="none" w:sz="0" w:space="0" w:color="auto"/>
            <w:bottom w:val="none" w:sz="0" w:space="0" w:color="auto"/>
            <w:right w:val="none" w:sz="0" w:space="0" w:color="auto"/>
          </w:divBdr>
        </w:div>
        <w:div w:id="115569817">
          <w:marLeft w:val="1354"/>
          <w:marRight w:val="0"/>
          <w:marTop w:val="96"/>
          <w:marBottom w:val="0"/>
          <w:divBdr>
            <w:top w:val="none" w:sz="0" w:space="0" w:color="auto"/>
            <w:left w:val="none" w:sz="0" w:space="0" w:color="auto"/>
            <w:bottom w:val="none" w:sz="0" w:space="0" w:color="auto"/>
            <w:right w:val="none" w:sz="0" w:space="0" w:color="auto"/>
          </w:divBdr>
        </w:div>
        <w:div w:id="617683834">
          <w:marLeft w:val="1354"/>
          <w:marRight w:val="0"/>
          <w:marTop w:val="96"/>
          <w:marBottom w:val="0"/>
          <w:divBdr>
            <w:top w:val="none" w:sz="0" w:space="0" w:color="auto"/>
            <w:left w:val="none" w:sz="0" w:space="0" w:color="auto"/>
            <w:bottom w:val="none" w:sz="0" w:space="0" w:color="auto"/>
            <w:right w:val="none" w:sz="0" w:space="0" w:color="auto"/>
          </w:divBdr>
        </w:div>
      </w:divsChild>
    </w:div>
    <w:div w:id="396827241">
      <w:bodyDiv w:val="1"/>
      <w:marLeft w:val="0"/>
      <w:marRight w:val="0"/>
      <w:marTop w:val="0"/>
      <w:marBottom w:val="0"/>
      <w:divBdr>
        <w:top w:val="none" w:sz="0" w:space="0" w:color="auto"/>
        <w:left w:val="none" w:sz="0" w:space="0" w:color="auto"/>
        <w:bottom w:val="none" w:sz="0" w:space="0" w:color="auto"/>
        <w:right w:val="none" w:sz="0" w:space="0" w:color="auto"/>
      </w:divBdr>
    </w:div>
    <w:div w:id="523831438">
      <w:bodyDiv w:val="1"/>
      <w:marLeft w:val="0"/>
      <w:marRight w:val="0"/>
      <w:marTop w:val="0"/>
      <w:marBottom w:val="0"/>
      <w:divBdr>
        <w:top w:val="none" w:sz="0" w:space="0" w:color="auto"/>
        <w:left w:val="none" w:sz="0" w:space="0" w:color="auto"/>
        <w:bottom w:val="none" w:sz="0" w:space="0" w:color="auto"/>
        <w:right w:val="none" w:sz="0" w:space="0" w:color="auto"/>
      </w:divBdr>
      <w:divsChild>
        <w:div w:id="1883517548">
          <w:marLeft w:val="907"/>
          <w:marRight w:val="0"/>
          <w:marTop w:val="96"/>
          <w:marBottom w:val="0"/>
          <w:divBdr>
            <w:top w:val="none" w:sz="0" w:space="0" w:color="auto"/>
            <w:left w:val="none" w:sz="0" w:space="0" w:color="auto"/>
            <w:bottom w:val="none" w:sz="0" w:space="0" w:color="auto"/>
            <w:right w:val="none" w:sz="0" w:space="0" w:color="auto"/>
          </w:divBdr>
        </w:div>
        <w:div w:id="1529442263">
          <w:marLeft w:val="907"/>
          <w:marRight w:val="0"/>
          <w:marTop w:val="96"/>
          <w:marBottom w:val="0"/>
          <w:divBdr>
            <w:top w:val="none" w:sz="0" w:space="0" w:color="auto"/>
            <w:left w:val="none" w:sz="0" w:space="0" w:color="auto"/>
            <w:bottom w:val="none" w:sz="0" w:space="0" w:color="auto"/>
            <w:right w:val="none" w:sz="0" w:space="0" w:color="auto"/>
          </w:divBdr>
        </w:div>
        <w:div w:id="671566201">
          <w:marLeft w:val="1800"/>
          <w:marRight w:val="0"/>
          <w:marTop w:val="96"/>
          <w:marBottom w:val="0"/>
          <w:divBdr>
            <w:top w:val="none" w:sz="0" w:space="0" w:color="auto"/>
            <w:left w:val="none" w:sz="0" w:space="0" w:color="auto"/>
            <w:bottom w:val="none" w:sz="0" w:space="0" w:color="auto"/>
            <w:right w:val="none" w:sz="0" w:space="0" w:color="auto"/>
          </w:divBdr>
        </w:div>
        <w:div w:id="275916948">
          <w:marLeft w:val="1800"/>
          <w:marRight w:val="0"/>
          <w:marTop w:val="96"/>
          <w:marBottom w:val="0"/>
          <w:divBdr>
            <w:top w:val="none" w:sz="0" w:space="0" w:color="auto"/>
            <w:left w:val="none" w:sz="0" w:space="0" w:color="auto"/>
            <w:bottom w:val="none" w:sz="0" w:space="0" w:color="auto"/>
            <w:right w:val="none" w:sz="0" w:space="0" w:color="auto"/>
          </w:divBdr>
        </w:div>
        <w:div w:id="1132527864">
          <w:marLeft w:val="1800"/>
          <w:marRight w:val="0"/>
          <w:marTop w:val="96"/>
          <w:marBottom w:val="0"/>
          <w:divBdr>
            <w:top w:val="none" w:sz="0" w:space="0" w:color="auto"/>
            <w:left w:val="none" w:sz="0" w:space="0" w:color="auto"/>
            <w:bottom w:val="none" w:sz="0" w:space="0" w:color="auto"/>
            <w:right w:val="none" w:sz="0" w:space="0" w:color="auto"/>
          </w:divBdr>
        </w:div>
        <w:div w:id="804197792">
          <w:marLeft w:val="1800"/>
          <w:marRight w:val="0"/>
          <w:marTop w:val="96"/>
          <w:marBottom w:val="0"/>
          <w:divBdr>
            <w:top w:val="none" w:sz="0" w:space="0" w:color="auto"/>
            <w:left w:val="none" w:sz="0" w:space="0" w:color="auto"/>
            <w:bottom w:val="none" w:sz="0" w:space="0" w:color="auto"/>
            <w:right w:val="none" w:sz="0" w:space="0" w:color="auto"/>
          </w:divBdr>
        </w:div>
        <w:div w:id="59601386">
          <w:marLeft w:val="907"/>
          <w:marRight w:val="0"/>
          <w:marTop w:val="96"/>
          <w:marBottom w:val="0"/>
          <w:divBdr>
            <w:top w:val="none" w:sz="0" w:space="0" w:color="auto"/>
            <w:left w:val="none" w:sz="0" w:space="0" w:color="auto"/>
            <w:bottom w:val="none" w:sz="0" w:space="0" w:color="auto"/>
            <w:right w:val="none" w:sz="0" w:space="0" w:color="auto"/>
          </w:divBdr>
        </w:div>
        <w:div w:id="119880722">
          <w:marLeft w:val="907"/>
          <w:marRight w:val="0"/>
          <w:marTop w:val="96"/>
          <w:marBottom w:val="0"/>
          <w:divBdr>
            <w:top w:val="none" w:sz="0" w:space="0" w:color="auto"/>
            <w:left w:val="none" w:sz="0" w:space="0" w:color="auto"/>
            <w:bottom w:val="none" w:sz="0" w:space="0" w:color="auto"/>
            <w:right w:val="none" w:sz="0" w:space="0" w:color="auto"/>
          </w:divBdr>
        </w:div>
      </w:divsChild>
    </w:div>
    <w:div w:id="567885614">
      <w:bodyDiv w:val="1"/>
      <w:marLeft w:val="0"/>
      <w:marRight w:val="0"/>
      <w:marTop w:val="0"/>
      <w:marBottom w:val="0"/>
      <w:divBdr>
        <w:top w:val="none" w:sz="0" w:space="0" w:color="auto"/>
        <w:left w:val="none" w:sz="0" w:space="0" w:color="auto"/>
        <w:bottom w:val="none" w:sz="0" w:space="0" w:color="auto"/>
        <w:right w:val="none" w:sz="0" w:space="0" w:color="auto"/>
      </w:divBdr>
      <w:divsChild>
        <w:div w:id="405881459">
          <w:marLeft w:val="432"/>
          <w:marRight w:val="0"/>
          <w:marTop w:val="115"/>
          <w:marBottom w:val="0"/>
          <w:divBdr>
            <w:top w:val="none" w:sz="0" w:space="0" w:color="auto"/>
            <w:left w:val="none" w:sz="0" w:space="0" w:color="auto"/>
            <w:bottom w:val="none" w:sz="0" w:space="0" w:color="auto"/>
            <w:right w:val="none" w:sz="0" w:space="0" w:color="auto"/>
          </w:divBdr>
        </w:div>
        <w:div w:id="497966173">
          <w:marLeft w:val="907"/>
          <w:marRight w:val="0"/>
          <w:marTop w:val="106"/>
          <w:marBottom w:val="0"/>
          <w:divBdr>
            <w:top w:val="none" w:sz="0" w:space="0" w:color="auto"/>
            <w:left w:val="none" w:sz="0" w:space="0" w:color="auto"/>
            <w:bottom w:val="none" w:sz="0" w:space="0" w:color="auto"/>
            <w:right w:val="none" w:sz="0" w:space="0" w:color="auto"/>
          </w:divBdr>
        </w:div>
        <w:div w:id="1139030337">
          <w:marLeft w:val="432"/>
          <w:marRight w:val="0"/>
          <w:marTop w:val="115"/>
          <w:marBottom w:val="0"/>
          <w:divBdr>
            <w:top w:val="none" w:sz="0" w:space="0" w:color="auto"/>
            <w:left w:val="none" w:sz="0" w:space="0" w:color="auto"/>
            <w:bottom w:val="none" w:sz="0" w:space="0" w:color="auto"/>
            <w:right w:val="none" w:sz="0" w:space="0" w:color="auto"/>
          </w:divBdr>
        </w:div>
        <w:div w:id="1586526364">
          <w:marLeft w:val="907"/>
          <w:marRight w:val="0"/>
          <w:marTop w:val="106"/>
          <w:marBottom w:val="0"/>
          <w:divBdr>
            <w:top w:val="none" w:sz="0" w:space="0" w:color="auto"/>
            <w:left w:val="none" w:sz="0" w:space="0" w:color="auto"/>
            <w:bottom w:val="none" w:sz="0" w:space="0" w:color="auto"/>
            <w:right w:val="none" w:sz="0" w:space="0" w:color="auto"/>
          </w:divBdr>
        </w:div>
        <w:div w:id="1875383334">
          <w:marLeft w:val="432"/>
          <w:marRight w:val="0"/>
          <w:marTop w:val="115"/>
          <w:marBottom w:val="0"/>
          <w:divBdr>
            <w:top w:val="none" w:sz="0" w:space="0" w:color="auto"/>
            <w:left w:val="none" w:sz="0" w:space="0" w:color="auto"/>
            <w:bottom w:val="none" w:sz="0" w:space="0" w:color="auto"/>
            <w:right w:val="none" w:sz="0" w:space="0" w:color="auto"/>
          </w:divBdr>
        </w:div>
        <w:div w:id="632754168">
          <w:marLeft w:val="907"/>
          <w:marRight w:val="0"/>
          <w:marTop w:val="106"/>
          <w:marBottom w:val="0"/>
          <w:divBdr>
            <w:top w:val="none" w:sz="0" w:space="0" w:color="auto"/>
            <w:left w:val="none" w:sz="0" w:space="0" w:color="auto"/>
            <w:bottom w:val="none" w:sz="0" w:space="0" w:color="auto"/>
            <w:right w:val="none" w:sz="0" w:space="0" w:color="auto"/>
          </w:divBdr>
        </w:div>
      </w:divsChild>
    </w:div>
    <w:div w:id="609895403">
      <w:bodyDiv w:val="1"/>
      <w:marLeft w:val="0"/>
      <w:marRight w:val="0"/>
      <w:marTop w:val="0"/>
      <w:marBottom w:val="0"/>
      <w:divBdr>
        <w:top w:val="none" w:sz="0" w:space="0" w:color="auto"/>
        <w:left w:val="none" w:sz="0" w:space="0" w:color="auto"/>
        <w:bottom w:val="none" w:sz="0" w:space="0" w:color="auto"/>
        <w:right w:val="none" w:sz="0" w:space="0" w:color="auto"/>
      </w:divBdr>
      <w:divsChild>
        <w:div w:id="61486418">
          <w:marLeft w:val="907"/>
          <w:marRight w:val="0"/>
          <w:marTop w:val="106"/>
          <w:marBottom w:val="0"/>
          <w:divBdr>
            <w:top w:val="none" w:sz="0" w:space="0" w:color="auto"/>
            <w:left w:val="none" w:sz="0" w:space="0" w:color="auto"/>
            <w:bottom w:val="none" w:sz="0" w:space="0" w:color="auto"/>
            <w:right w:val="none" w:sz="0" w:space="0" w:color="auto"/>
          </w:divBdr>
        </w:div>
        <w:div w:id="1988851648">
          <w:marLeft w:val="907"/>
          <w:marRight w:val="0"/>
          <w:marTop w:val="106"/>
          <w:marBottom w:val="0"/>
          <w:divBdr>
            <w:top w:val="none" w:sz="0" w:space="0" w:color="auto"/>
            <w:left w:val="none" w:sz="0" w:space="0" w:color="auto"/>
            <w:bottom w:val="none" w:sz="0" w:space="0" w:color="auto"/>
            <w:right w:val="none" w:sz="0" w:space="0" w:color="auto"/>
          </w:divBdr>
        </w:div>
        <w:div w:id="1624381657">
          <w:marLeft w:val="1354"/>
          <w:marRight w:val="0"/>
          <w:marTop w:val="96"/>
          <w:marBottom w:val="0"/>
          <w:divBdr>
            <w:top w:val="none" w:sz="0" w:space="0" w:color="auto"/>
            <w:left w:val="none" w:sz="0" w:space="0" w:color="auto"/>
            <w:bottom w:val="none" w:sz="0" w:space="0" w:color="auto"/>
            <w:right w:val="none" w:sz="0" w:space="0" w:color="auto"/>
          </w:divBdr>
        </w:div>
        <w:div w:id="1195464494">
          <w:marLeft w:val="1354"/>
          <w:marRight w:val="0"/>
          <w:marTop w:val="96"/>
          <w:marBottom w:val="0"/>
          <w:divBdr>
            <w:top w:val="none" w:sz="0" w:space="0" w:color="auto"/>
            <w:left w:val="none" w:sz="0" w:space="0" w:color="auto"/>
            <w:bottom w:val="none" w:sz="0" w:space="0" w:color="auto"/>
            <w:right w:val="none" w:sz="0" w:space="0" w:color="auto"/>
          </w:divBdr>
        </w:div>
      </w:divsChild>
    </w:div>
    <w:div w:id="752170062">
      <w:bodyDiv w:val="1"/>
      <w:marLeft w:val="0"/>
      <w:marRight w:val="0"/>
      <w:marTop w:val="0"/>
      <w:marBottom w:val="0"/>
      <w:divBdr>
        <w:top w:val="none" w:sz="0" w:space="0" w:color="auto"/>
        <w:left w:val="none" w:sz="0" w:space="0" w:color="auto"/>
        <w:bottom w:val="none" w:sz="0" w:space="0" w:color="auto"/>
        <w:right w:val="none" w:sz="0" w:space="0" w:color="auto"/>
      </w:divBdr>
    </w:div>
    <w:div w:id="779884683">
      <w:bodyDiv w:val="1"/>
      <w:marLeft w:val="0"/>
      <w:marRight w:val="0"/>
      <w:marTop w:val="0"/>
      <w:marBottom w:val="0"/>
      <w:divBdr>
        <w:top w:val="none" w:sz="0" w:space="0" w:color="auto"/>
        <w:left w:val="none" w:sz="0" w:space="0" w:color="auto"/>
        <w:bottom w:val="none" w:sz="0" w:space="0" w:color="auto"/>
        <w:right w:val="none" w:sz="0" w:space="0" w:color="auto"/>
      </w:divBdr>
      <w:divsChild>
        <w:div w:id="58091715">
          <w:marLeft w:val="432"/>
          <w:marRight w:val="0"/>
          <w:marTop w:val="115"/>
          <w:marBottom w:val="0"/>
          <w:divBdr>
            <w:top w:val="none" w:sz="0" w:space="0" w:color="auto"/>
            <w:left w:val="none" w:sz="0" w:space="0" w:color="auto"/>
            <w:bottom w:val="none" w:sz="0" w:space="0" w:color="auto"/>
            <w:right w:val="none" w:sz="0" w:space="0" w:color="auto"/>
          </w:divBdr>
        </w:div>
        <w:div w:id="123432123">
          <w:marLeft w:val="907"/>
          <w:marRight w:val="0"/>
          <w:marTop w:val="106"/>
          <w:marBottom w:val="0"/>
          <w:divBdr>
            <w:top w:val="none" w:sz="0" w:space="0" w:color="auto"/>
            <w:left w:val="none" w:sz="0" w:space="0" w:color="auto"/>
            <w:bottom w:val="none" w:sz="0" w:space="0" w:color="auto"/>
            <w:right w:val="none" w:sz="0" w:space="0" w:color="auto"/>
          </w:divBdr>
        </w:div>
        <w:div w:id="840122109">
          <w:marLeft w:val="907"/>
          <w:marRight w:val="0"/>
          <w:marTop w:val="106"/>
          <w:marBottom w:val="0"/>
          <w:divBdr>
            <w:top w:val="none" w:sz="0" w:space="0" w:color="auto"/>
            <w:left w:val="none" w:sz="0" w:space="0" w:color="auto"/>
            <w:bottom w:val="none" w:sz="0" w:space="0" w:color="auto"/>
            <w:right w:val="none" w:sz="0" w:space="0" w:color="auto"/>
          </w:divBdr>
        </w:div>
        <w:div w:id="1667516299">
          <w:marLeft w:val="907"/>
          <w:marRight w:val="0"/>
          <w:marTop w:val="106"/>
          <w:marBottom w:val="0"/>
          <w:divBdr>
            <w:top w:val="none" w:sz="0" w:space="0" w:color="auto"/>
            <w:left w:val="none" w:sz="0" w:space="0" w:color="auto"/>
            <w:bottom w:val="none" w:sz="0" w:space="0" w:color="auto"/>
            <w:right w:val="none" w:sz="0" w:space="0" w:color="auto"/>
          </w:divBdr>
        </w:div>
      </w:divsChild>
    </w:div>
    <w:div w:id="801850873">
      <w:bodyDiv w:val="1"/>
      <w:marLeft w:val="0"/>
      <w:marRight w:val="0"/>
      <w:marTop w:val="0"/>
      <w:marBottom w:val="0"/>
      <w:divBdr>
        <w:top w:val="none" w:sz="0" w:space="0" w:color="auto"/>
        <w:left w:val="none" w:sz="0" w:space="0" w:color="auto"/>
        <w:bottom w:val="none" w:sz="0" w:space="0" w:color="auto"/>
        <w:right w:val="none" w:sz="0" w:space="0" w:color="auto"/>
      </w:divBdr>
      <w:divsChild>
        <w:div w:id="1507937474">
          <w:marLeft w:val="432"/>
          <w:marRight w:val="0"/>
          <w:marTop w:val="106"/>
          <w:marBottom w:val="0"/>
          <w:divBdr>
            <w:top w:val="none" w:sz="0" w:space="0" w:color="auto"/>
            <w:left w:val="none" w:sz="0" w:space="0" w:color="auto"/>
            <w:bottom w:val="none" w:sz="0" w:space="0" w:color="auto"/>
            <w:right w:val="none" w:sz="0" w:space="0" w:color="auto"/>
          </w:divBdr>
        </w:div>
        <w:div w:id="1961296449">
          <w:marLeft w:val="432"/>
          <w:marRight w:val="0"/>
          <w:marTop w:val="106"/>
          <w:marBottom w:val="0"/>
          <w:divBdr>
            <w:top w:val="none" w:sz="0" w:space="0" w:color="auto"/>
            <w:left w:val="none" w:sz="0" w:space="0" w:color="auto"/>
            <w:bottom w:val="none" w:sz="0" w:space="0" w:color="auto"/>
            <w:right w:val="none" w:sz="0" w:space="0" w:color="auto"/>
          </w:divBdr>
        </w:div>
        <w:div w:id="406463260">
          <w:marLeft w:val="432"/>
          <w:marRight w:val="0"/>
          <w:marTop w:val="106"/>
          <w:marBottom w:val="0"/>
          <w:divBdr>
            <w:top w:val="none" w:sz="0" w:space="0" w:color="auto"/>
            <w:left w:val="none" w:sz="0" w:space="0" w:color="auto"/>
            <w:bottom w:val="none" w:sz="0" w:space="0" w:color="auto"/>
            <w:right w:val="none" w:sz="0" w:space="0" w:color="auto"/>
          </w:divBdr>
        </w:div>
        <w:div w:id="356857771">
          <w:marLeft w:val="432"/>
          <w:marRight w:val="0"/>
          <w:marTop w:val="106"/>
          <w:marBottom w:val="0"/>
          <w:divBdr>
            <w:top w:val="none" w:sz="0" w:space="0" w:color="auto"/>
            <w:left w:val="none" w:sz="0" w:space="0" w:color="auto"/>
            <w:bottom w:val="none" w:sz="0" w:space="0" w:color="auto"/>
            <w:right w:val="none" w:sz="0" w:space="0" w:color="auto"/>
          </w:divBdr>
        </w:div>
        <w:div w:id="1971861151">
          <w:marLeft w:val="432"/>
          <w:marRight w:val="0"/>
          <w:marTop w:val="106"/>
          <w:marBottom w:val="0"/>
          <w:divBdr>
            <w:top w:val="none" w:sz="0" w:space="0" w:color="auto"/>
            <w:left w:val="none" w:sz="0" w:space="0" w:color="auto"/>
            <w:bottom w:val="none" w:sz="0" w:space="0" w:color="auto"/>
            <w:right w:val="none" w:sz="0" w:space="0" w:color="auto"/>
          </w:divBdr>
        </w:div>
        <w:div w:id="1613397456">
          <w:marLeft w:val="432"/>
          <w:marRight w:val="0"/>
          <w:marTop w:val="106"/>
          <w:marBottom w:val="0"/>
          <w:divBdr>
            <w:top w:val="none" w:sz="0" w:space="0" w:color="auto"/>
            <w:left w:val="none" w:sz="0" w:space="0" w:color="auto"/>
            <w:bottom w:val="none" w:sz="0" w:space="0" w:color="auto"/>
            <w:right w:val="none" w:sz="0" w:space="0" w:color="auto"/>
          </w:divBdr>
        </w:div>
        <w:div w:id="33507234">
          <w:marLeft w:val="432"/>
          <w:marRight w:val="0"/>
          <w:marTop w:val="106"/>
          <w:marBottom w:val="0"/>
          <w:divBdr>
            <w:top w:val="none" w:sz="0" w:space="0" w:color="auto"/>
            <w:left w:val="none" w:sz="0" w:space="0" w:color="auto"/>
            <w:bottom w:val="none" w:sz="0" w:space="0" w:color="auto"/>
            <w:right w:val="none" w:sz="0" w:space="0" w:color="auto"/>
          </w:divBdr>
        </w:div>
      </w:divsChild>
    </w:div>
    <w:div w:id="928386688">
      <w:bodyDiv w:val="1"/>
      <w:marLeft w:val="0"/>
      <w:marRight w:val="0"/>
      <w:marTop w:val="0"/>
      <w:marBottom w:val="0"/>
      <w:divBdr>
        <w:top w:val="none" w:sz="0" w:space="0" w:color="auto"/>
        <w:left w:val="none" w:sz="0" w:space="0" w:color="auto"/>
        <w:bottom w:val="none" w:sz="0" w:space="0" w:color="auto"/>
        <w:right w:val="none" w:sz="0" w:space="0" w:color="auto"/>
      </w:divBdr>
      <w:divsChild>
        <w:div w:id="999889194">
          <w:marLeft w:val="432"/>
          <w:marRight w:val="0"/>
          <w:marTop w:val="115"/>
          <w:marBottom w:val="0"/>
          <w:divBdr>
            <w:top w:val="none" w:sz="0" w:space="0" w:color="auto"/>
            <w:left w:val="none" w:sz="0" w:space="0" w:color="auto"/>
            <w:bottom w:val="none" w:sz="0" w:space="0" w:color="auto"/>
            <w:right w:val="none" w:sz="0" w:space="0" w:color="auto"/>
          </w:divBdr>
        </w:div>
        <w:div w:id="1433548082">
          <w:marLeft w:val="907"/>
          <w:marRight w:val="0"/>
          <w:marTop w:val="106"/>
          <w:marBottom w:val="0"/>
          <w:divBdr>
            <w:top w:val="none" w:sz="0" w:space="0" w:color="auto"/>
            <w:left w:val="none" w:sz="0" w:space="0" w:color="auto"/>
            <w:bottom w:val="none" w:sz="0" w:space="0" w:color="auto"/>
            <w:right w:val="none" w:sz="0" w:space="0" w:color="auto"/>
          </w:divBdr>
        </w:div>
        <w:div w:id="305822391">
          <w:marLeft w:val="432"/>
          <w:marRight w:val="0"/>
          <w:marTop w:val="115"/>
          <w:marBottom w:val="0"/>
          <w:divBdr>
            <w:top w:val="none" w:sz="0" w:space="0" w:color="auto"/>
            <w:left w:val="none" w:sz="0" w:space="0" w:color="auto"/>
            <w:bottom w:val="none" w:sz="0" w:space="0" w:color="auto"/>
            <w:right w:val="none" w:sz="0" w:space="0" w:color="auto"/>
          </w:divBdr>
        </w:div>
        <w:div w:id="830828026">
          <w:marLeft w:val="907"/>
          <w:marRight w:val="0"/>
          <w:marTop w:val="106"/>
          <w:marBottom w:val="0"/>
          <w:divBdr>
            <w:top w:val="none" w:sz="0" w:space="0" w:color="auto"/>
            <w:left w:val="none" w:sz="0" w:space="0" w:color="auto"/>
            <w:bottom w:val="none" w:sz="0" w:space="0" w:color="auto"/>
            <w:right w:val="none" w:sz="0" w:space="0" w:color="auto"/>
          </w:divBdr>
        </w:div>
        <w:div w:id="556088281">
          <w:marLeft w:val="432"/>
          <w:marRight w:val="0"/>
          <w:marTop w:val="115"/>
          <w:marBottom w:val="0"/>
          <w:divBdr>
            <w:top w:val="none" w:sz="0" w:space="0" w:color="auto"/>
            <w:left w:val="none" w:sz="0" w:space="0" w:color="auto"/>
            <w:bottom w:val="none" w:sz="0" w:space="0" w:color="auto"/>
            <w:right w:val="none" w:sz="0" w:space="0" w:color="auto"/>
          </w:divBdr>
        </w:div>
        <w:div w:id="1610158749">
          <w:marLeft w:val="907"/>
          <w:marRight w:val="0"/>
          <w:marTop w:val="106"/>
          <w:marBottom w:val="0"/>
          <w:divBdr>
            <w:top w:val="none" w:sz="0" w:space="0" w:color="auto"/>
            <w:left w:val="none" w:sz="0" w:space="0" w:color="auto"/>
            <w:bottom w:val="none" w:sz="0" w:space="0" w:color="auto"/>
            <w:right w:val="none" w:sz="0" w:space="0" w:color="auto"/>
          </w:divBdr>
        </w:div>
        <w:div w:id="1245065831">
          <w:marLeft w:val="432"/>
          <w:marRight w:val="0"/>
          <w:marTop w:val="115"/>
          <w:marBottom w:val="0"/>
          <w:divBdr>
            <w:top w:val="none" w:sz="0" w:space="0" w:color="auto"/>
            <w:left w:val="none" w:sz="0" w:space="0" w:color="auto"/>
            <w:bottom w:val="none" w:sz="0" w:space="0" w:color="auto"/>
            <w:right w:val="none" w:sz="0" w:space="0" w:color="auto"/>
          </w:divBdr>
        </w:div>
        <w:div w:id="1877698478">
          <w:marLeft w:val="907"/>
          <w:marRight w:val="0"/>
          <w:marTop w:val="106"/>
          <w:marBottom w:val="0"/>
          <w:divBdr>
            <w:top w:val="none" w:sz="0" w:space="0" w:color="auto"/>
            <w:left w:val="none" w:sz="0" w:space="0" w:color="auto"/>
            <w:bottom w:val="none" w:sz="0" w:space="0" w:color="auto"/>
            <w:right w:val="none" w:sz="0" w:space="0" w:color="auto"/>
          </w:divBdr>
        </w:div>
      </w:divsChild>
    </w:div>
    <w:div w:id="1030885328">
      <w:bodyDiv w:val="1"/>
      <w:marLeft w:val="0"/>
      <w:marRight w:val="0"/>
      <w:marTop w:val="0"/>
      <w:marBottom w:val="0"/>
      <w:divBdr>
        <w:top w:val="none" w:sz="0" w:space="0" w:color="auto"/>
        <w:left w:val="none" w:sz="0" w:space="0" w:color="auto"/>
        <w:bottom w:val="none" w:sz="0" w:space="0" w:color="auto"/>
        <w:right w:val="none" w:sz="0" w:space="0" w:color="auto"/>
      </w:divBdr>
      <w:divsChild>
        <w:div w:id="1409888605">
          <w:marLeft w:val="432"/>
          <w:marRight w:val="0"/>
          <w:marTop w:val="115"/>
          <w:marBottom w:val="0"/>
          <w:divBdr>
            <w:top w:val="none" w:sz="0" w:space="0" w:color="auto"/>
            <w:left w:val="none" w:sz="0" w:space="0" w:color="auto"/>
            <w:bottom w:val="none" w:sz="0" w:space="0" w:color="auto"/>
            <w:right w:val="none" w:sz="0" w:space="0" w:color="auto"/>
          </w:divBdr>
        </w:div>
        <w:div w:id="412822712">
          <w:marLeft w:val="907"/>
          <w:marRight w:val="0"/>
          <w:marTop w:val="106"/>
          <w:marBottom w:val="0"/>
          <w:divBdr>
            <w:top w:val="none" w:sz="0" w:space="0" w:color="auto"/>
            <w:left w:val="none" w:sz="0" w:space="0" w:color="auto"/>
            <w:bottom w:val="none" w:sz="0" w:space="0" w:color="auto"/>
            <w:right w:val="none" w:sz="0" w:space="0" w:color="auto"/>
          </w:divBdr>
        </w:div>
        <w:div w:id="888341282">
          <w:marLeft w:val="1354"/>
          <w:marRight w:val="0"/>
          <w:marTop w:val="96"/>
          <w:marBottom w:val="0"/>
          <w:divBdr>
            <w:top w:val="none" w:sz="0" w:space="0" w:color="auto"/>
            <w:left w:val="none" w:sz="0" w:space="0" w:color="auto"/>
            <w:bottom w:val="none" w:sz="0" w:space="0" w:color="auto"/>
            <w:right w:val="none" w:sz="0" w:space="0" w:color="auto"/>
          </w:divBdr>
        </w:div>
        <w:div w:id="1187712470">
          <w:marLeft w:val="432"/>
          <w:marRight w:val="0"/>
          <w:marTop w:val="115"/>
          <w:marBottom w:val="0"/>
          <w:divBdr>
            <w:top w:val="none" w:sz="0" w:space="0" w:color="auto"/>
            <w:left w:val="none" w:sz="0" w:space="0" w:color="auto"/>
            <w:bottom w:val="none" w:sz="0" w:space="0" w:color="auto"/>
            <w:right w:val="none" w:sz="0" w:space="0" w:color="auto"/>
          </w:divBdr>
        </w:div>
        <w:div w:id="2110007590">
          <w:marLeft w:val="907"/>
          <w:marRight w:val="0"/>
          <w:marTop w:val="106"/>
          <w:marBottom w:val="0"/>
          <w:divBdr>
            <w:top w:val="none" w:sz="0" w:space="0" w:color="auto"/>
            <w:left w:val="none" w:sz="0" w:space="0" w:color="auto"/>
            <w:bottom w:val="none" w:sz="0" w:space="0" w:color="auto"/>
            <w:right w:val="none" w:sz="0" w:space="0" w:color="auto"/>
          </w:divBdr>
        </w:div>
        <w:div w:id="1588809081">
          <w:marLeft w:val="1354"/>
          <w:marRight w:val="0"/>
          <w:marTop w:val="96"/>
          <w:marBottom w:val="0"/>
          <w:divBdr>
            <w:top w:val="none" w:sz="0" w:space="0" w:color="auto"/>
            <w:left w:val="none" w:sz="0" w:space="0" w:color="auto"/>
            <w:bottom w:val="none" w:sz="0" w:space="0" w:color="auto"/>
            <w:right w:val="none" w:sz="0" w:space="0" w:color="auto"/>
          </w:divBdr>
        </w:div>
        <w:div w:id="497772659">
          <w:marLeft w:val="1354"/>
          <w:marRight w:val="0"/>
          <w:marTop w:val="96"/>
          <w:marBottom w:val="0"/>
          <w:divBdr>
            <w:top w:val="none" w:sz="0" w:space="0" w:color="auto"/>
            <w:left w:val="none" w:sz="0" w:space="0" w:color="auto"/>
            <w:bottom w:val="none" w:sz="0" w:space="0" w:color="auto"/>
            <w:right w:val="none" w:sz="0" w:space="0" w:color="auto"/>
          </w:divBdr>
        </w:div>
      </w:divsChild>
    </w:div>
    <w:div w:id="1360548801">
      <w:bodyDiv w:val="1"/>
      <w:marLeft w:val="0"/>
      <w:marRight w:val="0"/>
      <w:marTop w:val="0"/>
      <w:marBottom w:val="0"/>
      <w:divBdr>
        <w:top w:val="none" w:sz="0" w:space="0" w:color="auto"/>
        <w:left w:val="none" w:sz="0" w:space="0" w:color="auto"/>
        <w:bottom w:val="none" w:sz="0" w:space="0" w:color="auto"/>
        <w:right w:val="none" w:sz="0" w:space="0" w:color="auto"/>
      </w:divBdr>
    </w:div>
    <w:div w:id="1389649906">
      <w:bodyDiv w:val="1"/>
      <w:marLeft w:val="0"/>
      <w:marRight w:val="0"/>
      <w:marTop w:val="0"/>
      <w:marBottom w:val="0"/>
      <w:divBdr>
        <w:top w:val="none" w:sz="0" w:space="0" w:color="auto"/>
        <w:left w:val="none" w:sz="0" w:space="0" w:color="auto"/>
        <w:bottom w:val="none" w:sz="0" w:space="0" w:color="auto"/>
        <w:right w:val="none" w:sz="0" w:space="0" w:color="auto"/>
      </w:divBdr>
    </w:div>
    <w:div w:id="1458722264">
      <w:bodyDiv w:val="1"/>
      <w:marLeft w:val="0"/>
      <w:marRight w:val="0"/>
      <w:marTop w:val="0"/>
      <w:marBottom w:val="0"/>
      <w:divBdr>
        <w:top w:val="none" w:sz="0" w:space="0" w:color="auto"/>
        <w:left w:val="none" w:sz="0" w:space="0" w:color="auto"/>
        <w:bottom w:val="none" w:sz="0" w:space="0" w:color="auto"/>
        <w:right w:val="none" w:sz="0" w:space="0" w:color="auto"/>
      </w:divBdr>
      <w:divsChild>
        <w:div w:id="401175300">
          <w:marLeft w:val="432"/>
          <w:marRight w:val="0"/>
          <w:marTop w:val="106"/>
          <w:marBottom w:val="0"/>
          <w:divBdr>
            <w:top w:val="none" w:sz="0" w:space="0" w:color="auto"/>
            <w:left w:val="none" w:sz="0" w:space="0" w:color="auto"/>
            <w:bottom w:val="none" w:sz="0" w:space="0" w:color="auto"/>
            <w:right w:val="none" w:sz="0" w:space="0" w:color="auto"/>
          </w:divBdr>
        </w:div>
        <w:div w:id="456067355">
          <w:marLeft w:val="907"/>
          <w:marRight w:val="0"/>
          <w:marTop w:val="96"/>
          <w:marBottom w:val="0"/>
          <w:divBdr>
            <w:top w:val="none" w:sz="0" w:space="0" w:color="auto"/>
            <w:left w:val="none" w:sz="0" w:space="0" w:color="auto"/>
            <w:bottom w:val="none" w:sz="0" w:space="0" w:color="auto"/>
            <w:right w:val="none" w:sz="0" w:space="0" w:color="auto"/>
          </w:divBdr>
        </w:div>
        <w:div w:id="1552037272">
          <w:marLeft w:val="1354"/>
          <w:marRight w:val="0"/>
          <w:marTop w:val="91"/>
          <w:marBottom w:val="0"/>
          <w:divBdr>
            <w:top w:val="none" w:sz="0" w:space="0" w:color="auto"/>
            <w:left w:val="none" w:sz="0" w:space="0" w:color="auto"/>
            <w:bottom w:val="none" w:sz="0" w:space="0" w:color="auto"/>
            <w:right w:val="none" w:sz="0" w:space="0" w:color="auto"/>
          </w:divBdr>
        </w:div>
        <w:div w:id="1171143124">
          <w:marLeft w:val="907"/>
          <w:marRight w:val="0"/>
          <w:marTop w:val="96"/>
          <w:marBottom w:val="0"/>
          <w:divBdr>
            <w:top w:val="none" w:sz="0" w:space="0" w:color="auto"/>
            <w:left w:val="none" w:sz="0" w:space="0" w:color="auto"/>
            <w:bottom w:val="none" w:sz="0" w:space="0" w:color="auto"/>
            <w:right w:val="none" w:sz="0" w:space="0" w:color="auto"/>
          </w:divBdr>
        </w:div>
        <w:div w:id="358434288">
          <w:marLeft w:val="432"/>
          <w:marRight w:val="0"/>
          <w:marTop w:val="106"/>
          <w:marBottom w:val="0"/>
          <w:divBdr>
            <w:top w:val="none" w:sz="0" w:space="0" w:color="auto"/>
            <w:left w:val="none" w:sz="0" w:space="0" w:color="auto"/>
            <w:bottom w:val="none" w:sz="0" w:space="0" w:color="auto"/>
            <w:right w:val="none" w:sz="0" w:space="0" w:color="auto"/>
          </w:divBdr>
        </w:div>
        <w:div w:id="1356997148">
          <w:marLeft w:val="907"/>
          <w:marRight w:val="0"/>
          <w:marTop w:val="96"/>
          <w:marBottom w:val="0"/>
          <w:divBdr>
            <w:top w:val="none" w:sz="0" w:space="0" w:color="auto"/>
            <w:left w:val="none" w:sz="0" w:space="0" w:color="auto"/>
            <w:bottom w:val="none" w:sz="0" w:space="0" w:color="auto"/>
            <w:right w:val="none" w:sz="0" w:space="0" w:color="auto"/>
          </w:divBdr>
        </w:div>
        <w:div w:id="983848137">
          <w:marLeft w:val="1354"/>
          <w:marRight w:val="0"/>
          <w:marTop w:val="91"/>
          <w:marBottom w:val="0"/>
          <w:divBdr>
            <w:top w:val="none" w:sz="0" w:space="0" w:color="auto"/>
            <w:left w:val="none" w:sz="0" w:space="0" w:color="auto"/>
            <w:bottom w:val="none" w:sz="0" w:space="0" w:color="auto"/>
            <w:right w:val="none" w:sz="0" w:space="0" w:color="auto"/>
          </w:divBdr>
        </w:div>
      </w:divsChild>
    </w:div>
    <w:div w:id="1465850123">
      <w:bodyDiv w:val="1"/>
      <w:marLeft w:val="0"/>
      <w:marRight w:val="0"/>
      <w:marTop w:val="0"/>
      <w:marBottom w:val="0"/>
      <w:divBdr>
        <w:top w:val="none" w:sz="0" w:space="0" w:color="auto"/>
        <w:left w:val="none" w:sz="0" w:space="0" w:color="auto"/>
        <w:bottom w:val="none" w:sz="0" w:space="0" w:color="auto"/>
        <w:right w:val="none" w:sz="0" w:space="0" w:color="auto"/>
      </w:divBdr>
    </w:div>
    <w:div w:id="1784837511">
      <w:bodyDiv w:val="1"/>
      <w:marLeft w:val="0"/>
      <w:marRight w:val="0"/>
      <w:marTop w:val="0"/>
      <w:marBottom w:val="0"/>
      <w:divBdr>
        <w:top w:val="none" w:sz="0" w:space="0" w:color="auto"/>
        <w:left w:val="none" w:sz="0" w:space="0" w:color="auto"/>
        <w:bottom w:val="none" w:sz="0" w:space="0" w:color="auto"/>
        <w:right w:val="none" w:sz="0" w:space="0" w:color="auto"/>
      </w:divBdr>
    </w:div>
    <w:div w:id="1850677814">
      <w:bodyDiv w:val="1"/>
      <w:marLeft w:val="0"/>
      <w:marRight w:val="0"/>
      <w:marTop w:val="0"/>
      <w:marBottom w:val="0"/>
      <w:divBdr>
        <w:top w:val="none" w:sz="0" w:space="0" w:color="auto"/>
        <w:left w:val="none" w:sz="0" w:space="0" w:color="auto"/>
        <w:bottom w:val="none" w:sz="0" w:space="0" w:color="auto"/>
        <w:right w:val="none" w:sz="0" w:space="0" w:color="auto"/>
      </w:divBdr>
    </w:div>
    <w:div w:id="1915968204">
      <w:bodyDiv w:val="1"/>
      <w:marLeft w:val="0"/>
      <w:marRight w:val="0"/>
      <w:marTop w:val="0"/>
      <w:marBottom w:val="0"/>
      <w:divBdr>
        <w:top w:val="none" w:sz="0" w:space="0" w:color="auto"/>
        <w:left w:val="none" w:sz="0" w:space="0" w:color="auto"/>
        <w:bottom w:val="none" w:sz="0" w:space="0" w:color="auto"/>
        <w:right w:val="none" w:sz="0" w:space="0" w:color="auto"/>
      </w:divBdr>
      <w:divsChild>
        <w:div w:id="1877038974">
          <w:marLeft w:val="432"/>
          <w:marRight w:val="0"/>
          <w:marTop w:val="106"/>
          <w:marBottom w:val="0"/>
          <w:divBdr>
            <w:top w:val="none" w:sz="0" w:space="0" w:color="auto"/>
            <w:left w:val="none" w:sz="0" w:space="0" w:color="auto"/>
            <w:bottom w:val="none" w:sz="0" w:space="0" w:color="auto"/>
            <w:right w:val="none" w:sz="0" w:space="0" w:color="auto"/>
          </w:divBdr>
        </w:div>
        <w:div w:id="627785608">
          <w:marLeft w:val="432"/>
          <w:marRight w:val="0"/>
          <w:marTop w:val="106"/>
          <w:marBottom w:val="0"/>
          <w:divBdr>
            <w:top w:val="none" w:sz="0" w:space="0" w:color="auto"/>
            <w:left w:val="none" w:sz="0" w:space="0" w:color="auto"/>
            <w:bottom w:val="none" w:sz="0" w:space="0" w:color="auto"/>
            <w:right w:val="none" w:sz="0" w:space="0" w:color="auto"/>
          </w:divBdr>
        </w:div>
        <w:div w:id="1356299687">
          <w:marLeft w:val="432"/>
          <w:marRight w:val="0"/>
          <w:marTop w:val="106"/>
          <w:marBottom w:val="0"/>
          <w:divBdr>
            <w:top w:val="none" w:sz="0" w:space="0" w:color="auto"/>
            <w:left w:val="none" w:sz="0" w:space="0" w:color="auto"/>
            <w:bottom w:val="none" w:sz="0" w:space="0" w:color="auto"/>
            <w:right w:val="none" w:sz="0" w:space="0" w:color="auto"/>
          </w:divBdr>
        </w:div>
        <w:div w:id="1532106570">
          <w:marLeft w:val="432"/>
          <w:marRight w:val="0"/>
          <w:marTop w:val="106"/>
          <w:marBottom w:val="0"/>
          <w:divBdr>
            <w:top w:val="none" w:sz="0" w:space="0" w:color="auto"/>
            <w:left w:val="none" w:sz="0" w:space="0" w:color="auto"/>
            <w:bottom w:val="none" w:sz="0" w:space="0" w:color="auto"/>
            <w:right w:val="none" w:sz="0" w:space="0" w:color="auto"/>
          </w:divBdr>
        </w:div>
      </w:divsChild>
    </w:div>
    <w:div w:id="1983849319">
      <w:bodyDiv w:val="1"/>
      <w:marLeft w:val="0"/>
      <w:marRight w:val="0"/>
      <w:marTop w:val="0"/>
      <w:marBottom w:val="0"/>
      <w:divBdr>
        <w:top w:val="none" w:sz="0" w:space="0" w:color="auto"/>
        <w:left w:val="none" w:sz="0" w:space="0" w:color="auto"/>
        <w:bottom w:val="none" w:sz="0" w:space="0" w:color="auto"/>
        <w:right w:val="none" w:sz="0" w:space="0" w:color="auto"/>
      </w:divBdr>
    </w:div>
    <w:div w:id="2101946386">
      <w:bodyDiv w:val="1"/>
      <w:marLeft w:val="0"/>
      <w:marRight w:val="0"/>
      <w:marTop w:val="0"/>
      <w:marBottom w:val="0"/>
      <w:divBdr>
        <w:top w:val="none" w:sz="0" w:space="0" w:color="auto"/>
        <w:left w:val="none" w:sz="0" w:space="0" w:color="auto"/>
        <w:bottom w:val="none" w:sz="0" w:space="0" w:color="auto"/>
        <w:right w:val="none" w:sz="0" w:space="0" w:color="auto"/>
      </w:divBdr>
      <w:divsChild>
        <w:div w:id="1790782911">
          <w:marLeft w:val="432"/>
          <w:marRight w:val="0"/>
          <w:marTop w:val="115"/>
          <w:marBottom w:val="0"/>
          <w:divBdr>
            <w:top w:val="none" w:sz="0" w:space="0" w:color="auto"/>
            <w:left w:val="none" w:sz="0" w:space="0" w:color="auto"/>
            <w:bottom w:val="none" w:sz="0" w:space="0" w:color="auto"/>
            <w:right w:val="none" w:sz="0" w:space="0" w:color="auto"/>
          </w:divBdr>
        </w:div>
        <w:div w:id="1698847461">
          <w:marLeft w:val="432"/>
          <w:marRight w:val="0"/>
          <w:marTop w:val="115"/>
          <w:marBottom w:val="0"/>
          <w:divBdr>
            <w:top w:val="none" w:sz="0" w:space="0" w:color="auto"/>
            <w:left w:val="none" w:sz="0" w:space="0" w:color="auto"/>
            <w:bottom w:val="none" w:sz="0" w:space="0" w:color="auto"/>
            <w:right w:val="none" w:sz="0" w:space="0" w:color="auto"/>
          </w:divBdr>
        </w:div>
        <w:div w:id="548231018">
          <w:marLeft w:val="907"/>
          <w:marRight w:val="0"/>
          <w:marTop w:val="106"/>
          <w:marBottom w:val="0"/>
          <w:divBdr>
            <w:top w:val="none" w:sz="0" w:space="0" w:color="auto"/>
            <w:left w:val="none" w:sz="0" w:space="0" w:color="auto"/>
            <w:bottom w:val="none" w:sz="0" w:space="0" w:color="auto"/>
            <w:right w:val="none" w:sz="0" w:space="0" w:color="auto"/>
          </w:divBdr>
        </w:div>
        <w:div w:id="1308827783">
          <w:marLeft w:val="907"/>
          <w:marRight w:val="0"/>
          <w:marTop w:val="106"/>
          <w:marBottom w:val="0"/>
          <w:divBdr>
            <w:top w:val="none" w:sz="0" w:space="0" w:color="auto"/>
            <w:left w:val="none" w:sz="0" w:space="0" w:color="auto"/>
            <w:bottom w:val="none" w:sz="0" w:space="0" w:color="auto"/>
            <w:right w:val="none" w:sz="0" w:space="0" w:color="auto"/>
          </w:divBdr>
        </w:div>
      </w:divsChild>
    </w:div>
    <w:div w:id="21071453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tml-formatting" TargetMode="External" /><Relationship Id="rId13" Type="http://schemas.openxmlformats.org/officeDocument/2006/relationships/image" Target="media/image1.png" /><Relationship Id="rId18" Type="http://schemas.openxmlformats.org/officeDocument/2006/relationships/hyperlink" Target="https://www.javatpoint.com/html-anchor" TargetMode="External" /><Relationship Id="rId26" Type="http://schemas.openxmlformats.org/officeDocument/2006/relationships/hyperlink" Target="https://www.javatpoint.com/html-lists" TargetMode="External" /><Relationship Id="rId3" Type="http://schemas.openxmlformats.org/officeDocument/2006/relationships/numbering" Target="numbering.xml" /><Relationship Id="rId21" Type="http://schemas.openxmlformats.org/officeDocument/2006/relationships/image" Target="media/image3.png" /><Relationship Id="rId34" Type="http://schemas.openxmlformats.org/officeDocument/2006/relationships/image" Target="media/image10.png" /><Relationship Id="rId7" Type="http://schemas.openxmlformats.org/officeDocument/2006/relationships/hyperlink" Target="https://www.javatpoint.com/html-formatting" TargetMode="External" /><Relationship Id="rId12" Type="http://schemas.openxmlformats.org/officeDocument/2006/relationships/hyperlink" Target="https://www.javatpoint.com/html-formatting" TargetMode="External" /><Relationship Id="rId17" Type="http://schemas.openxmlformats.org/officeDocument/2006/relationships/hyperlink" Target="https://www.javatpoint.com/html-anchor" TargetMode="External" /><Relationship Id="rId25" Type="http://schemas.openxmlformats.org/officeDocument/2006/relationships/hyperlink" Target="https://www.javatpoint.com/html-lists" TargetMode="External" /><Relationship Id="rId33" Type="http://schemas.openxmlformats.org/officeDocument/2006/relationships/hyperlink" Target="https://www.javatpoint.com/html-lists" TargetMode="External" /><Relationship Id="rId2" Type="http://schemas.openxmlformats.org/officeDocument/2006/relationships/customXml" Target="../customXml/item2.xml" /><Relationship Id="rId16" Type="http://schemas.openxmlformats.org/officeDocument/2006/relationships/hyperlink" Target="https://www.javatpoint.com/html-image" TargetMode="External" /><Relationship Id="rId20" Type="http://schemas.openxmlformats.org/officeDocument/2006/relationships/image" Target="media/image2.png" /><Relationship Id="rId29" Type="http://schemas.openxmlformats.org/officeDocument/2006/relationships/image" Target="media/image8.png"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hyperlink" Target="https://www.javatpoint.com/html-formatting" TargetMode="External" /><Relationship Id="rId24" Type="http://schemas.openxmlformats.org/officeDocument/2006/relationships/image" Target="media/image6.png" /><Relationship Id="rId32" Type="http://schemas.openxmlformats.org/officeDocument/2006/relationships/hyperlink" Target="https://www.javatpoint.com/html-lists" TargetMode="External" /><Relationship Id="rId37" Type="http://schemas.openxmlformats.org/officeDocument/2006/relationships/theme" Target="theme/theme1.xml" /><Relationship Id="rId5" Type="http://schemas.openxmlformats.org/officeDocument/2006/relationships/settings" Target="settings.xml" /><Relationship Id="rId15" Type="http://schemas.openxmlformats.org/officeDocument/2006/relationships/hyperlink" Target="https://www.javatpoint.com/html-image" TargetMode="External" /><Relationship Id="rId23" Type="http://schemas.openxmlformats.org/officeDocument/2006/relationships/image" Target="media/image5.png" /><Relationship Id="rId28" Type="http://schemas.openxmlformats.org/officeDocument/2006/relationships/image" Target="media/image7.png" /><Relationship Id="rId36" Type="http://schemas.openxmlformats.org/officeDocument/2006/relationships/fontTable" Target="fontTable.xml" /><Relationship Id="rId10" Type="http://schemas.openxmlformats.org/officeDocument/2006/relationships/hyperlink" Target="https://www.javatpoint.com/html-formatting" TargetMode="External" /><Relationship Id="rId19" Type="http://schemas.openxmlformats.org/officeDocument/2006/relationships/hyperlink" Target="https://www.javatpoint.com/html-anchor" TargetMode="External" /><Relationship Id="rId31" Type="http://schemas.openxmlformats.org/officeDocument/2006/relationships/hyperlink" Target="https://www.javatpoint.com/html-lists" TargetMode="External" /><Relationship Id="rId4" Type="http://schemas.openxmlformats.org/officeDocument/2006/relationships/styles" Target="styles.xml" /><Relationship Id="rId9" Type="http://schemas.openxmlformats.org/officeDocument/2006/relationships/hyperlink" Target="https://www.javatpoint.com/html-formatting" TargetMode="External" /><Relationship Id="rId14" Type="http://schemas.openxmlformats.org/officeDocument/2006/relationships/hyperlink" Target="https://www.javatpoint.com/html-image" TargetMode="External" /><Relationship Id="rId22" Type="http://schemas.openxmlformats.org/officeDocument/2006/relationships/image" Target="media/image4.png" /><Relationship Id="rId27" Type="http://schemas.openxmlformats.org/officeDocument/2006/relationships/hyperlink" Target="https://www.javatpoint.com/html-lists" TargetMode="External" /><Relationship Id="rId30" Type="http://schemas.openxmlformats.org/officeDocument/2006/relationships/image" Target="media/image9.png" /><Relationship Id="rId35" Type="http://schemas.openxmlformats.org/officeDocument/2006/relationships/image" Target="media/image1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C310485-2248-45CC-9BB9-51273FB3901C}">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4478</Words>
  <Characters>25531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sngistmca</dc:creator>
  <cp:lastModifiedBy>919446521711</cp:lastModifiedBy>
  <cp:revision>2</cp:revision>
  <dcterms:created xsi:type="dcterms:W3CDTF">2021-03-02T09:35:00Z</dcterms:created>
  <dcterms:modified xsi:type="dcterms:W3CDTF">2021-03-02T09:35:00Z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